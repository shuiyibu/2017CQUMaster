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9C6D" w14:textId="77777777" w:rsidR="008F423B" w:rsidRPr="003C4EFE" w:rsidRDefault="001D34DC" w:rsidP="00E80C8B">
      <w:pPr>
        <w:pStyle w:val="a5"/>
        <w:rPr>
          <w:lang w:eastAsia="zh-CN"/>
        </w:rPr>
      </w:pPr>
      <w:bookmarkStart w:id="0" w:name="header-c4"/>
      <w:bookmarkEnd w:id="0"/>
      <w:r w:rsidRPr="003C4EFE">
        <w:rPr>
          <w:lang w:eastAsia="zh-CN"/>
        </w:rPr>
        <w:t>面向高</w:t>
      </w:r>
      <w:r w:rsidRPr="003C4EFE">
        <w:rPr>
          <w:rFonts w:ascii="宋体" w:eastAsia="宋体" w:hAnsi="宋体" w:cs="宋体"/>
          <w:lang w:eastAsia="zh-CN"/>
        </w:rPr>
        <w:t>维</w:t>
      </w:r>
      <w:r w:rsidRPr="003C4EFE">
        <w:rPr>
          <w:lang w:eastAsia="zh-CN"/>
        </w:rPr>
        <w:t>数据的</w:t>
      </w:r>
      <w:r w:rsidRPr="003C4EFE">
        <w:rPr>
          <w:lang w:eastAsia="zh-CN"/>
        </w:rPr>
        <w:t>PCA-Hubness</w:t>
      </w:r>
      <w:r w:rsidRPr="003C4EFE">
        <w:rPr>
          <w:lang w:eastAsia="zh-CN"/>
        </w:rPr>
        <w:t>聚</w:t>
      </w:r>
      <w:r w:rsidRPr="003C4EFE">
        <w:rPr>
          <w:rFonts w:ascii="宋体" w:eastAsia="宋体" w:hAnsi="宋体" w:cs="宋体"/>
          <w:lang w:eastAsia="zh-CN"/>
        </w:rPr>
        <w:t>类</w:t>
      </w:r>
      <w:r w:rsidRPr="003C4EFE">
        <w:rPr>
          <w:lang w:eastAsia="zh-CN"/>
        </w:rPr>
        <w:t>方法</w:t>
      </w:r>
    </w:p>
    <w:p w14:paraId="3563E9D3" w14:textId="77777777" w:rsidR="008F423B" w:rsidRPr="003C4EFE" w:rsidRDefault="001D34DC" w:rsidP="00E80C8B">
      <w:pPr>
        <w:pStyle w:val="FirstParagraph"/>
        <w:jc w:val="center"/>
        <w:rPr>
          <w:color w:val="000000" w:themeColor="text1"/>
          <w:lang w:eastAsia="zh-CN"/>
        </w:rPr>
      </w:pPr>
      <w:r w:rsidRPr="003C4EFE">
        <w:rPr>
          <w:color w:val="000000" w:themeColor="text1"/>
          <w:lang w:eastAsia="zh-CN"/>
        </w:rPr>
        <w:t>葛亮，郎江涛，唐黄，唐允恒</w:t>
      </w:r>
    </w:p>
    <w:p w14:paraId="550E1087" w14:textId="77777777" w:rsidR="008F423B" w:rsidRPr="003C4EFE" w:rsidRDefault="001D34DC" w:rsidP="00E80C8B">
      <w:pPr>
        <w:pStyle w:val="a0"/>
        <w:jc w:val="center"/>
        <w:rPr>
          <w:color w:val="000000" w:themeColor="text1"/>
          <w:lang w:eastAsia="zh-CN"/>
        </w:rPr>
      </w:pPr>
      <w:r w:rsidRPr="003C4EFE">
        <w:rPr>
          <w:color w:val="000000" w:themeColor="text1"/>
          <w:lang w:eastAsia="zh-CN"/>
        </w:rPr>
        <w:t>（重庆大学计算机学院，重庆，</w:t>
      </w:r>
      <w:r w:rsidRPr="003C4EFE">
        <w:rPr>
          <w:color w:val="000000" w:themeColor="text1"/>
          <w:lang w:eastAsia="zh-CN"/>
        </w:rPr>
        <w:t>400044</w:t>
      </w:r>
      <w:r w:rsidRPr="003C4EFE">
        <w:rPr>
          <w:color w:val="000000" w:themeColor="text1"/>
          <w:lang w:eastAsia="zh-CN"/>
        </w:rPr>
        <w:t>）</w:t>
      </w:r>
    </w:p>
    <w:p w14:paraId="179CF2D2" w14:textId="6DFA1702" w:rsidR="008F423B" w:rsidRPr="00401AC4" w:rsidRDefault="001D34DC" w:rsidP="008A6CC3">
      <w:pPr>
        <w:pStyle w:val="a0"/>
        <w:rPr>
          <w:color w:val="000000" w:themeColor="text1"/>
          <w:lang w:eastAsia="zh-CN"/>
        </w:rPr>
      </w:pPr>
      <w:r w:rsidRPr="003C4EFE">
        <w:rPr>
          <w:b/>
          <w:color w:val="000000" w:themeColor="text1"/>
          <w:lang w:eastAsia="zh-CN"/>
        </w:rPr>
        <w:t>摘要：</w:t>
      </w:r>
      <w:r w:rsidR="00281CDC" w:rsidRPr="00281CDC">
        <w:rPr>
          <w:color w:val="000000" w:themeColor="text1"/>
          <w:lang w:eastAsia="zh-CN"/>
        </w:rPr>
        <w:t>hub</w:t>
      </w:r>
      <w:r w:rsidR="00281CDC">
        <w:rPr>
          <w:color w:val="000000" w:themeColor="text1"/>
          <w:lang w:eastAsia="zh-CN"/>
        </w:rPr>
        <w:t>聚类</w:t>
      </w:r>
      <w:r w:rsidR="00281CDC">
        <w:rPr>
          <w:rFonts w:hint="eastAsia"/>
          <w:color w:val="000000" w:themeColor="text1"/>
          <w:lang w:eastAsia="zh-CN"/>
        </w:rPr>
        <w:t>算法</w:t>
      </w:r>
      <w:r w:rsidR="00281CDC">
        <w:rPr>
          <w:color w:val="000000" w:themeColor="text1"/>
          <w:lang w:eastAsia="zh-CN"/>
        </w:rPr>
        <w:t>可以</w:t>
      </w:r>
      <w:r w:rsidR="00281CDC">
        <w:rPr>
          <w:rFonts w:hint="eastAsia"/>
          <w:color w:val="000000" w:themeColor="text1"/>
          <w:lang w:eastAsia="zh-CN"/>
        </w:rPr>
        <w:t>解决</w:t>
      </w:r>
      <w:r w:rsidR="00524197">
        <w:rPr>
          <w:color w:val="000000" w:themeColor="text1"/>
          <w:lang w:eastAsia="zh-CN"/>
        </w:rPr>
        <w:t>传统聚类算法无法处理</w:t>
      </w:r>
      <w:r w:rsidR="00281CDC">
        <w:rPr>
          <w:color w:val="000000" w:themeColor="text1"/>
          <w:lang w:eastAsia="zh-CN"/>
        </w:rPr>
        <w:t>高维数据</w:t>
      </w:r>
      <w:r w:rsidR="00524197">
        <w:rPr>
          <w:color w:val="000000" w:themeColor="text1"/>
          <w:lang w:eastAsia="zh-CN"/>
        </w:rPr>
        <w:t>的</w:t>
      </w:r>
      <w:r w:rsidR="00281CDC">
        <w:rPr>
          <w:color w:val="000000" w:themeColor="text1"/>
          <w:lang w:eastAsia="zh-CN"/>
        </w:rPr>
        <w:t>问题</w:t>
      </w:r>
      <w:r w:rsidRPr="00401AC4">
        <w:rPr>
          <w:color w:val="000000" w:themeColor="text1"/>
          <w:lang w:eastAsia="zh-CN"/>
        </w:rPr>
        <w:t>。</w:t>
      </w:r>
      <w:r w:rsidR="00281CDC">
        <w:rPr>
          <w:color w:val="000000" w:themeColor="text1"/>
          <w:lang w:eastAsia="zh-CN"/>
        </w:rPr>
        <w:t>然而，</w:t>
      </w:r>
      <w:r w:rsidR="00281CDC">
        <w:rPr>
          <w:rFonts w:hint="eastAsia"/>
          <w:color w:val="000000" w:themeColor="text1"/>
          <w:lang w:eastAsia="zh-CN"/>
        </w:rPr>
        <w:t>由于</w:t>
      </w:r>
      <w:r w:rsidR="00B442EF">
        <w:rPr>
          <w:color w:val="000000" w:themeColor="text1"/>
          <w:lang w:eastAsia="zh-CN"/>
        </w:rPr>
        <w:t>它</w:t>
      </w:r>
      <w:r w:rsidR="00281CDC">
        <w:rPr>
          <w:color w:val="000000" w:themeColor="text1"/>
          <w:lang w:eastAsia="zh-CN"/>
        </w:rPr>
        <w:t>未</w:t>
      </w:r>
      <w:r w:rsidR="00056EDC">
        <w:rPr>
          <w:color w:val="000000" w:themeColor="text1"/>
          <w:lang w:eastAsia="zh-CN"/>
        </w:rPr>
        <w:t>考虑</w:t>
      </w:r>
      <w:r w:rsidR="00281CDC">
        <w:rPr>
          <w:color w:val="000000" w:themeColor="text1"/>
          <w:lang w:eastAsia="zh-CN"/>
        </w:rPr>
        <w:t>数据中的冗余和噪声特征，</w:t>
      </w:r>
      <w:r w:rsidR="00636B34">
        <w:rPr>
          <w:color w:val="000000" w:themeColor="text1"/>
          <w:lang w:eastAsia="zh-CN"/>
        </w:rPr>
        <w:t>从而</w:t>
      </w:r>
      <w:r w:rsidR="00281CDC">
        <w:rPr>
          <w:rFonts w:hint="eastAsia"/>
          <w:color w:val="000000" w:themeColor="text1"/>
          <w:lang w:eastAsia="zh-CN"/>
        </w:rPr>
        <w:t>降低了</w:t>
      </w:r>
      <w:r w:rsidR="00281CDC">
        <w:rPr>
          <w:color w:val="000000" w:themeColor="text1"/>
          <w:lang w:eastAsia="zh-CN"/>
        </w:rPr>
        <w:t>聚类性能。</w:t>
      </w:r>
      <w:r w:rsidRPr="00401AC4">
        <w:rPr>
          <w:color w:val="000000" w:themeColor="text1"/>
          <w:lang w:eastAsia="zh-CN"/>
        </w:rPr>
        <w:t>因此，</w:t>
      </w:r>
      <w:r w:rsidR="00B83CAB" w:rsidRPr="00401AC4">
        <w:rPr>
          <w:color w:val="000000" w:themeColor="text1"/>
          <w:lang w:eastAsia="zh-CN"/>
        </w:rPr>
        <w:t>提出了</w:t>
      </w:r>
      <w:r w:rsidR="00B83CAB" w:rsidRPr="00401AC4">
        <w:rPr>
          <w:color w:val="000000" w:themeColor="text1"/>
          <w:lang w:eastAsia="zh-CN"/>
        </w:rPr>
        <w:t xml:space="preserve">PCA-Hubness </w:t>
      </w:r>
      <w:r w:rsidR="00B83CAB" w:rsidRPr="00401AC4">
        <w:rPr>
          <w:color w:val="000000" w:themeColor="text1"/>
          <w:lang w:eastAsia="zh-CN"/>
        </w:rPr>
        <w:t>聚类方法用于</w:t>
      </w:r>
      <w:r w:rsidR="00D9309D" w:rsidRPr="00A854F2">
        <w:rPr>
          <w:rFonts w:hint="eastAsia"/>
          <w:lang w:eastAsia="zh-CN"/>
        </w:rPr>
        <w:t>提高</w:t>
      </w:r>
      <w:r w:rsidR="00B83CAB" w:rsidRPr="00401AC4">
        <w:rPr>
          <w:color w:val="000000" w:themeColor="text1"/>
          <w:lang w:eastAsia="zh-CN"/>
        </w:rPr>
        <w:t>高维数据的聚类</w:t>
      </w:r>
      <w:r w:rsidR="00A854F2">
        <w:rPr>
          <w:color w:val="000000" w:themeColor="text1"/>
          <w:lang w:eastAsia="zh-CN"/>
        </w:rPr>
        <w:t>性能</w:t>
      </w:r>
      <w:r w:rsidR="00B83CAB" w:rsidRPr="00401AC4">
        <w:rPr>
          <w:color w:val="000000" w:themeColor="text1"/>
          <w:lang w:eastAsia="zh-CN"/>
        </w:rPr>
        <w:t>。</w:t>
      </w:r>
      <w:r w:rsidR="008A6CC3" w:rsidRPr="00FF7C3A">
        <w:rPr>
          <w:color w:val="000000" w:themeColor="text1"/>
          <w:lang w:eastAsia="zh-CN"/>
        </w:rPr>
        <w:t>PCA-Hubness</w:t>
      </w:r>
      <w:r w:rsidR="008A6CC3" w:rsidRPr="00FF7C3A">
        <w:rPr>
          <w:color w:val="000000" w:themeColor="text1"/>
          <w:lang w:eastAsia="zh-CN"/>
        </w:rPr>
        <w:t>聚类方法利用</w:t>
      </w:r>
      <w:r w:rsidR="00FF7C3A">
        <w:rPr>
          <w:color w:val="000000" w:themeColor="text1"/>
          <w:lang w:eastAsia="zh-CN"/>
        </w:rPr>
        <w:t>逆近邻数的偏度</w:t>
      </w:r>
      <w:r w:rsidR="008A6CC3" w:rsidRPr="00FF7C3A">
        <w:rPr>
          <w:lang w:eastAsia="zh-CN"/>
        </w:rPr>
        <w:t>和本征维度的相互关系</w:t>
      </w:r>
      <w:r w:rsidR="003E576D" w:rsidRPr="00FF7C3A">
        <w:rPr>
          <w:lang w:eastAsia="zh-CN"/>
        </w:rPr>
        <w:t>，以偏度的</w:t>
      </w:r>
      <w:r w:rsidR="00524CED" w:rsidRPr="00FF7C3A">
        <w:rPr>
          <w:lang w:eastAsia="zh-CN"/>
        </w:rPr>
        <w:t>变化率</w:t>
      </w:r>
      <w:r w:rsidR="003E576D" w:rsidRPr="00FF7C3A">
        <w:rPr>
          <w:lang w:eastAsia="zh-CN"/>
        </w:rPr>
        <w:t>为降维依据，保证了</w:t>
      </w:r>
      <w:r w:rsidR="003E576D" w:rsidRPr="00FF7C3A">
        <w:rPr>
          <w:rFonts w:hint="eastAsia"/>
          <w:lang w:eastAsia="zh-CN"/>
        </w:rPr>
        <w:t>在</w:t>
      </w:r>
      <w:r w:rsidR="008A6CC3" w:rsidRPr="00FF7C3A">
        <w:rPr>
          <w:lang w:eastAsia="zh-CN"/>
        </w:rPr>
        <w:t>对高维数据降维</w:t>
      </w:r>
      <w:r w:rsidR="003E576D" w:rsidRPr="00FF7C3A">
        <w:rPr>
          <w:lang w:eastAsia="zh-CN"/>
        </w:rPr>
        <w:t>时</w:t>
      </w:r>
      <w:r w:rsidR="008A6CC3" w:rsidRPr="00FF7C3A">
        <w:rPr>
          <w:lang w:eastAsia="zh-CN"/>
        </w:rPr>
        <w:t>不会损失过多的有价值信息</w:t>
      </w:r>
      <w:r w:rsidRPr="00FF7C3A">
        <w:rPr>
          <w:color w:val="000000" w:themeColor="text1"/>
          <w:lang w:eastAsia="zh-CN"/>
        </w:rPr>
        <w:t>，</w:t>
      </w:r>
      <w:r w:rsidR="00865B57" w:rsidRPr="00FF7C3A">
        <w:rPr>
          <w:color w:val="000000" w:themeColor="text1"/>
          <w:lang w:eastAsia="zh-CN"/>
        </w:rPr>
        <w:t>有利于提高</w:t>
      </w:r>
      <w:r w:rsidRPr="00FF7C3A">
        <w:rPr>
          <w:color w:val="000000" w:themeColor="text1"/>
          <w:lang w:eastAsia="zh-CN"/>
        </w:rPr>
        <w:t>聚类效果。</w:t>
      </w:r>
      <w:r w:rsidR="00FD7273" w:rsidRPr="00401AC4">
        <w:rPr>
          <w:color w:val="000000" w:themeColor="text1"/>
          <w:lang w:eastAsia="zh-CN"/>
        </w:rPr>
        <w:t>此算法在</w:t>
      </w:r>
      <w:r w:rsidR="00FD7273" w:rsidRPr="00401AC4">
        <w:rPr>
          <w:color w:val="000000" w:themeColor="text1"/>
          <w:lang w:eastAsia="zh-CN"/>
        </w:rPr>
        <w:t>UCI</w:t>
      </w:r>
      <w:r w:rsidR="00FD7273" w:rsidRPr="00401AC4">
        <w:rPr>
          <w:color w:val="000000" w:themeColor="text1"/>
          <w:lang w:eastAsia="zh-CN"/>
        </w:rPr>
        <w:t>数据</w:t>
      </w:r>
      <w:r w:rsidR="003E576D">
        <w:rPr>
          <w:color w:val="000000" w:themeColor="text1"/>
          <w:lang w:eastAsia="zh-CN"/>
        </w:rPr>
        <w:t>集</w:t>
      </w:r>
      <w:r w:rsidR="00FD7273" w:rsidRPr="00401AC4">
        <w:rPr>
          <w:color w:val="000000" w:themeColor="text1"/>
          <w:lang w:eastAsia="zh-CN"/>
        </w:rPr>
        <w:t>上进行</w:t>
      </w:r>
      <w:r w:rsidR="00FD7273" w:rsidRPr="00401AC4">
        <w:rPr>
          <w:rFonts w:hint="eastAsia"/>
          <w:color w:val="000000" w:themeColor="text1"/>
          <w:lang w:eastAsia="zh-CN"/>
        </w:rPr>
        <w:t>实验</w:t>
      </w:r>
      <w:r w:rsidR="00FD7273" w:rsidRPr="00401AC4">
        <w:rPr>
          <w:color w:val="000000" w:themeColor="text1"/>
          <w:lang w:eastAsia="zh-CN"/>
        </w:rPr>
        <w:t>，</w:t>
      </w:r>
      <w:r w:rsidR="007C0AAF">
        <w:rPr>
          <w:color w:val="000000" w:themeColor="text1"/>
          <w:lang w:eastAsia="zh-CN"/>
        </w:rPr>
        <w:t>相比</w:t>
      </w:r>
      <w:r w:rsidR="007C0AAF">
        <w:rPr>
          <w:color w:val="000000" w:themeColor="text1"/>
          <w:lang w:eastAsia="zh-CN"/>
        </w:rPr>
        <w:t>hub</w:t>
      </w:r>
      <w:r w:rsidR="00AF4D60">
        <w:rPr>
          <w:color w:val="000000" w:themeColor="text1"/>
          <w:lang w:eastAsia="zh-CN"/>
        </w:rPr>
        <w:t>聚</w:t>
      </w:r>
      <w:r w:rsidR="00AF4D60" w:rsidRPr="0040613E">
        <w:rPr>
          <w:color w:val="000000" w:themeColor="text1"/>
          <w:lang w:eastAsia="zh-CN"/>
        </w:rPr>
        <w:t>类</w:t>
      </w:r>
      <w:r w:rsidR="007C0AAF" w:rsidRPr="0040613E">
        <w:rPr>
          <w:color w:val="000000" w:themeColor="text1"/>
          <w:lang w:eastAsia="zh-CN"/>
        </w:rPr>
        <w:t>算法</w:t>
      </w:r>
      <w:r w:rsidR="002B259D">
        <w:rPr>
          <w:color w:val="000000" w:themeColor="text1"/>
          <w:lang w:eastAsia="zh-CN"/>
        </w:rPr>
        <w:t>，</w:t>
      </w:r>
      <w:r w:rsidR="0040613E" w:rsidRPr="0040613E">
        <w:rPr>
          <w:color w:val="000000" w:themeColor="text1"/>
          <w:lang w:eastAsia="zh-CN"/>
        </w:rPr>
        <w:t>轮廓系数</w:t>
      </w:r>
      <w:r w:rsidR="007C0AAF" w:rsidRPr="0040613E">
        <w:rPr>
          <w:color w:val="000000" w:themeColor="text1"/>
          <w:lang w:eastAsia="zh-CN"/>
        </w:rPr>
        <w:t>平均提高了</w:t>
      </w:r>
      <w:r w:rsidR="00BA121D">
        <w:rPr>
          <w:rFonts w:hint="eastAsia"/>
          <w:color w:val="000000" w:themeColor="text1"/>
          <w:lang w:eastAsia="zh-CN"/>
        </w:rPr>
        <w:t>15</w:t>
      </w:r>
      <w:r w:rsidR="00E46AF6" w:rsidRPr="004D6732">
        <w:rPr>
          <w:color w:val="000000" w:themeColor="text1"/>
          <w:lang w:eastAsia="zh-CN"/>
        </w:rPr>
        <w:t>%</w:t>
      </w:r>
      <w:r w:rsidR="0066754F" w:rsidRPr="0040613E">
        <w:rPr>
          <w:color w:val="000000" w:themeColor="text1"/>
          <w:lang w:eastAsia="zh-CN"/>
        </w:rPr>
        <w:t xml:space="preserve"> </w:t>
      </w:r>
      <w:r w:rsidR="00FD7273" w:rsidRPr="0040613E">
        <w:rPr>
          <w:color w:val="000000" w:themeColor="text1"/>
          <w:lang w:eastAsia="zh-CN"/>
        </w:rPr>
        <w:t>。</w:t>
      </w:r>
    </w:p>
    <w:p w14:paraId="02C60BFD" w14:textId="4120331C" w:rsidR="008F423B" w:rsidRPr="003C4EFE" w:rsidRDefault="001D34DC">
      <w:pPr>
        <w:pStyle w:val="a0"/>
        <w:rPr>
          <w:color w:val="000000" w:themeColor="text1"/>
          <w:lang w:eastAsia="zh-CN"/>
        </w:rPr>
      </w:pPr>
      <w:r w:rsidRPr="003C4EFE">
        <w:rPr>
          <w:b/>
          <w:color w:val="000000" w:themeColor="text1"/>
          <w:lang w:eastAsia="zh-CN"/>
        </w:rPr>
        <w:t>关键字：</w:t>
      </w:r>
      <w:r w:rsidR="00571EC7" w:rsidRPr="00571EC7">
        <w:rPr>
          <w:color w:val="000000" w:themeColor="text1"/>
          <w:lang w:eastAsia="zh-CN"/>
        </w:rPr>
        <w:t>Hub</w:t>
      </w:r>
      <w:r w:rsidR="00571EC7" w:rsidRPr="00571EC7">
        <w:rPr>
          <w:rFonts w:hint="eastAsia"/>
          <w:color w:val="000000" w:themeColor="text1"/>
          <w:lang w:eastAsia="zh-CN"/>
        </w:rPr>
        <w:t>聚类；高维数据；</w:t>
      </w:r>
      <w:r w:rsidR="00571EC7" w:rsidRPr="003C4EFE">
        <w:rPr>
          <w:color w:val="000000" w:themeColor="text1"/>
          <w:lang w:eastAsia="zh-CN"/>
        </w:rPr>
        <w:t xml:space="preserve"> </w:t>
      </w:r>
      <w:r w:rsidR="00B049B0">
        <w:rPr>
          <w:color w:val="000000" w:themeColor="text1"/>
          <w:lang w:eastAsia="zh-CN"/>
        </w:rPr>
        <w:t>偏度</w:t>
      </w:r>
      <w:r w:rsidR="00B660DE">
        <w:rPr>
          <w:color w:val="000000" w:themeColor="text1"/>
          <w:lang w:eastAsia="zh-CN"/>
        </w:rPr>
        <w:t>；本征维度；</w:t>
      </w:r>
      <w:r w:rsidR="00B660DE" w:rsidRPr="003C4EFE">
        <w:rPr>
          <w:color w:val="000000" w:themeColor="text1"/>
          <w:lang w:eastAsia="zh-CN"/>
        </w:rPr>
        <w:t>PCA</w:t>
      </w:r>
      <w:r w:rsidR="00B660DE" w:rsidRPr="00B049B0">
        <w:rPr>
          <w:color w:val="000000" w:themeColor="text1"/>
          <w:lang w:eastAsia="zh-CN"/>
        </w:rPr>
        <w:t xml:space="preserve"> </w:t>
      </w:r>
      <w:r w:rsidR="00B660DE">
        <w:rPr>
          <w:color w:val="000000" w:themeColor="text1"/>
          <w:lang w:eastAsia="zh-CN"/>
        </w:rPr>
        <w:t>；</w:t>
      </w:r>
      <w:r w:rsidR="00B660DE" w:rsidRPr="003C4EFE">
        <w:rPr>
          <w:color w:val="000000" w:themeColor="text1"/>
          <w:lang w:eastAsia="zh-CN"/>
        </w:rPr>
        <w:t xml:space="preserve"> </w:t>
      </w:r>
    </w:p>
    <w:p w14:paraId="0DB98319" w14:textId="77777777" w:rsidR="00793769" w:rsidRPr="003C4EFE" w:rsidRDefault="00793769">
      <w:pPr>
        <w:pStyle w:val="a0"/>
        <w:rPr>
          <w:color w:val="000000" w:themeColor="text1"/>
          <w:lang w:eastAsia="zh-CN"/>
        </w:rPr>
      </w:pPr>
    </w:p>
    <w:p w14:paraId="5C662D9A" w14:textId="77777777" w:rsidR="00793769" w:rsidRPr="003C4EFE" w:rsidRDefault="00793769" w:rsidP="00F425E5">
      <w:pPr>
        <w:pStyle w:val="a5"/>
      </w:pPr>
      <w:r w:rsidRPr="003C4EFE">
        <w:t>Clustering High-Dimensional Data using PCA-Hubness</w:t>
      </w:r>
    </w:p>
    <w:p w14:paraId="56F041B0" w14:textId="57986C68" w:rsidR="00793769" w:rsidRPr="003C4EFE" w:rsidRDefault="00793769" w:rsidP="00793769">
      <w:pPr>
        <w:pStyle w:val="FirstParagraph"/>
        <w:jc w:val="center"/>
        <w:rPr>
          <w:color w:val="000000" w:themeColor="text1"/>
        </w:rPr>
      </w:pPr>
      <w:r w:rsidRPr="003C4EFE">
        <w:rPr>
          <w:color w:val="000000" w:themeColor="text1"/>
        </w:rPr>
        <w:t xml:space="preserve">Ge </w:t>
      </w:r>
      <w:proofErr w:type="spellStart"/>
      <w:r w:rsidRPr="003C4EFE">
        <w:rPr>
          <w:color w:val="000000" w:themeColor="text1"/>
        </w:rPr>
        <w:t>Liang</w:t>
      </w:r>
      <w:r w:rsidRPr="003C4EFE">
        <w:rPr>
          <w:color w:val="000000" w:themeColor="text1"/>
        </w:rPr>
        <w:t>，</w:t>
      </w:r>
      <w:r w:rsidRPr="003C4EFE">
        <w:rPr>
          <w:color w:val="000000" w:themeColor="text1"/>
        </w:rPr>
        <w:t>Lang</w:t>
      </w:r>
      <w:proofErr w:type="spellEnd"/>
      <w:r w:rsidRPr="003C4EFE">
        <w:rPr>
          <w:color w:val="000000" w:themeColor="text1"/>
        </w:rPr>
        <w:t xml:space="preserve"> </w:t>
      </w:r>
      <w:proofErr w:type="spellStart"/>
      <w:r w:rsidRPr="003C4EFE">
        <w:rPr>
          <w:color w:val="000000" w:themeColor="text1"/>
        </w:rPr>
        <w:t>Jiangtao</w:t>
      </w:r>
      <w:r w:rsidRPr="003C4EFE">
        <w:rPr>
          <w:color w:val="000000" w:themeColor="text1"/>
        </w:rPr>
        <w:t>，</w:t>
      </w:r>
      <w:r w:rsidRPr="003C4EFE">
        <w:rPr>
          <w:color w:val="000000" w:themeColor="text1"/>
        </w:rPr>
        <w:t>Tang</w:t>
      </w:r>
      <w:proofErr w:type="spellEnd"/>
      <w:r w:rsidRPr="003C4EFE">
        <w:rPr>
          <w:color w:val="000000" w:themeColor="text1"/>
        </w:rPr>
        <w:t xml:space="preserve"> </w:t>
      </w:r>
      <w:proofErr w:type="spellStart"/>
      <w:r w:rsidRPr="003C4EFE">
        <w:rPr>
          <w:color w:val="000000" w:themeColor="text1"/>
        </w:rPr>
        <w:t>Huang</w:t>
      </w:r>
      <w:r w:rsidRPr="003C4EFE">
        <w:rPr>
          <w:color w:val="000000" w:themeColor="text1"/>
        </w:rPr>
        <w:t>，</w:t>
      </w:r>
      <w:r w:rsidR="007E4534">
        <w:rPr>
          <w:color w:val="000000" w:themeColor="text1"/>
        </w:rPr>
        <w:t>Tang</w:t>
      </w:r>
      <w:proofErr w:type="spellEnd"/>
      <w:r w:rsidR="007E4534">
        <w:rPr>
          <w:color w:val="000000" w:themeColor="text1"/>
        </w:rPr>
        <w:t xml:space="preserve"> </w:t>
      </w:r>
      <w:proofErr w:type="spellStart"/>
      <w:r w:rsidR="007E4534">
        <w:rPr>
          <w:color w:val="000000" w:themeColor="text1"/>
        </w:rPr>
        <w:t>Yun</w:t>
      </w:r>
      <w:r w:rsidR="007E4534">
        <w:rPr>
          <w:rFonts w:hint="eastAsia"/>
          <w:color w:val="000000" w:themeColor="text1"/>
          <w:lang w:eastAsia="zh-CN"/>
        </w:rPr>
        <w:t>h</w:t>
      </w:r>
      <w:r w:rsidRPr="003C4EFE">
        <w:rPr>
          <w:color w:val="000000" w:themeColor="text1"/>
        </w:rPr>
        <w:t>eng</w:t>
      </w:r>
      <w:proofErr w:type="spellEnd"/>
    </w:p>
    <w:p w14:paraId="5A14E77C" w14:textId="77777777" w:rsidR="00793769" w:rsidRPr="003C4EFE" w:rsidRDefault="00793769" w:rsidP="00793769">
      <w:pPr>
        <w:pStyle w:val="a0"/>
        <w:jc w:val="center"/>
        <w:rPr>
          <w:color w:val="000000" w:themeColor="text1"/>
        </w:rPr>
      </w:pPr>
      <w:r w:rsidRPr="003C4EFE">
        <w:rPr>
          <w:color w:val="000000" w:themeColor="text1"/>
        </w:rPr>
        <w:t>(School of Computer Science, Chongqing University, Chongqing, 400044)</w:t>
      </w:r>
    </w:p>
    <w:p w14:paraId="19DFC2B5" w14:textId="73E94AA2" w:rsidR="00793769" w:rsidRPr="003C4EFE" w:rsidRDefault="00793769" w:rsidP="00195BD4">
      <w:pPr>
        <w:pStyle w:val="a0"/>
        <w:jc w:val="both"/>
        <w:rPr>
          <w:color w:val="000000" w:themeColor="text1"/>
        </w:rPr>
      </w:pPr>
      <w:r w:rsidRPr="003C4EFE">
        <w:rPr>
          <w:b/>
          <w:color w:val="000000" w:themeColor="text1"/>
        </w:rPr>
        <w:t>Abstract:</w:t>
      </w:r>
      <w:r w:rsidRPr="003C4EFE">
        <w:rPr>
          <w:b/>
          <w:color w:val="000000" w:themeColor="text1"/>
          <w:lang w:eastAsia="zh-CN"/>
        </w:rPr>
        <w:t xml:space="preserve"> </w:t>
      </w:r>
      <w:r w:rsidR="00B049B0" w:rsidRPr="00B049B0">
        <w:rPr>
          <w:color w:val="000000" w:themeColor="text1"/>
        </w:rPr>
        <w:t xml:space="preserve">The </w:t>
      </w:r>
      <w:r w:rsidR="00337B4C">
        <w:rPr>
          <w:color w:val="000000" w:themeColor="text1"/>
        </w:rPr>
        <w:t>hub</w:t>
      </w:r>
      <w:r w:rsidR="00DA5698">
        <w:rPr>
          <w:color w:val="000000" w:themeColor="text1"/>
        </w:rPr>
        <w:t>-based</w:t>
      </w:r>
      <w:r w:rsidR="00337B4C">
        <w:rPr>
          <w:color w:val="000000" w:themeColor="text1"/>
        </w:rPr>
        <w:t xml:space="preserve"> </w:t>
      </w:r>
      <w:r w:rsidR="00B049B0" w:rsidRPr="00B049B0">
        <w:rPr>
          <w:color w:val="000000" w:themeColor="text1"/>
        </w:rPr>
        <w:t xml:space="preserve">clustering algorithm </w:t>
      </w:r>
      <w:r w:rsidR="003963A7">
        <w:rPr>
          <w:color w:val="000000" w:themeColor="text1"/>
        </w:rPr>
        <w:t xml:space="preserve">can solve </w:t>
      </w:r>
      <w:r w:rsidR="00B049B0" w:rsidRPr="00B049B0">
        <w:rPr>
          <w:color w:val="000000" w:themeColor="text1"/>
        </w:rPr>
        <w:t xml:space="preserve">high dimensional data problem that traditional clustering algorithm </w:t>
      </w:r>
      <w:r w:rsidR="000C0B0C" w:rsidRPr="00B049B0">
        <w:rPr>
          <w:color w:val="000000" w:themeColor="text1"/>
        </w:rPr>
        <w:t>cannot</w:t>
      </w:r>
      <w:r w:rsidR="00B049B0" w:rsidRPr="00B049B0">
        <w:rPr>
          <w:color w:val="000000" w:themeColor="text1"/>
        </w:rPr>
        <w:t xml:space="preserve"> handle. However, since it does not handle redundancy and noise </w:t>
      </w:r>
      <w:r w:rsidR="005E25FE">
        <w:rPr>
          <w:color w:val="000000" w:themeColor="text1"/>
        </w:rPr>
        <w:t>features</w:t>
      </w:r>
      <w:r w:rsidR="00B049B0" w:rsidRPr="00B049B0">
        <w:rPr>
          <w:color w:val="000000" w:themeColor="text1"/>
        </w:rPr>
        <w:t xml:space="preserve"> in high-dimensional data, the clustering performance is reduced. Therefore, PCA-Hubness clustering method is proposed to solve the clustering problem of high-dimensional data. The PCA-Hubness clustering method utilizes the relationship between skewness </w:t>
      </w:r>
      <w:r w:rsidR="00EE0F28">
        <w:rPr>
          <w:color w:val="000000" w:themeColor="text1"/>
        </w:rPr>
        <w:t>of anti</w:t>
      </w:r>
      <w:r w:rsidR="00FA366C">
        <w:rPr>
          <w:color w:val="000000" w:themeColor="text1"/>
        </w:rPr>
        <w:t>-nearest-</w:t>
      </w:r>
      <w:r w:rsidR="00B049B0" w:rsidRPr="00B049B0">
        <w:rPr>
          <w:color w:val="000000" w:themeColor="text1"/>
        </w:rPr>
        <w:t>neighborhood</w:t>
      </w:r>
      <w:r w:rsidR="00482B2F">
        <w:rPr>
          <w:color w:val="000000" w:themeColor="text1"/>
        </w:rPr>
        <w:t>’s number</w:t>
      </w:r>
      <w:r w:rsidR="004330B2">
        <w:rPr>
          <w:color w:val="000000" w:themeColor="text1"/>
        </w:rPr>
        <w:t xml:space="preserve"> and </w:t>
      </w:r>
      <w:r w:rsidR="00424535">
        <w:rPr>
          <w:color w:val="000000" w:themeColor="text1"/>
        </w:rPr>
        <w:t>intrinsic dimension</w:t>
      </w:r>
      <w:r w:rsidR="00087771">
        <w:rPr>
          <w:color w:val="000000" w:themeColor="text1"/>
        </w:rPr>
        <w:t>.</w:t>
      </w:r>
      <w:r w:rsidR="00B049B0" w:rsidRPr="00B049B0">
        <w:rPr>
          <w:color w:val="000000" w:themeColor="text1"/>
        </w:rPr>
        <w:t xml:space="preserve"> </w:t>
      </w:r>
      <w:r w:rsidR="00087771">
        <w:rPr>
          <w:color w:val="000000" w:themeColor="text1"/>
        </w:rPr>
        <w:t>According to</w:t>
      </w:r>
      <w:r w:rsidR="00B049B0" w:rsidRPr="00B049B0">
        <w:rPr>
          <w:color w:val="000000" w:themeColor="text1"/>
        </w:rPr>
        <w:t xml:space="preserve"> the rate of change of the skewness</w:t>
      </w:r>
      <w:r w:rsidR="00087771">
        <w:rPr>
          <w:color w:val="000000" w:themeColor="text1"/>
        </w:rPr>
        <w:t>, it</w:t>
      </w:r>
      <w:r w:rsidR="00B049B0" w:rsidRPr="00B049B0">
        <w:rPr>
          <w:color w:val="000000" w:themeColor="text1"/>
        </w:rPr>
        <w:t xml:space="preserve"> is guaranteed that the high dimensional data wil</w:t>
      </w:r>
      <w:r w:rsidR="00792C1E">
        <w:rPr>
          <w:color w:val="000000" w:themeColor="text1"/>
        </w:rPr>
        <w:t>l not lose too much Information.</w:t>
      </w:r>
      <w:r w:rsidR="00B049B0" w:rsidRPr="00B049B0">
        <w:rPr>
          <w:color w:val="000000" w:themeColor="text1"/>
        </w:rPr>
        <w:t xml:space="preserve"> </w:t>
      </w:r>
      <w:r w:rsidR="00792C1E">
        <w:rPr>
          <w:color w:val="000000" w:themeColor="text1"/>
        </w:rPr>
        <w:t>A</w:t>
      </w:r>
      <w:r w:rsidR="008F478D">
        <w:rPr>
          <w:color w:val="000000" w:themeColor="text1"/>
        </w:rPr>
        <w:t xml:space="preserve">nd it </w:t>
      </w:r>
      <w:r w:rsidR="00B049B0" w:rsidRPr="00B049B0">
        <w:rPr>
          <w:color w:val="000000" w:themeColor="text1"/>
        </w:rPr>
        <w:t xml:space="preserve">is conducive to improving the clustering effect. This algorithm performs experiments on the UCI data set, and the </w:t>
      </w:r>
      <w:r w:rsidR="00FA1890">
        <w:rPr>
          <w:color w:val="000000" w:themeColor="text1"/>
        </w:rPr>
        <w:t>Silhouette</w:t>
      </w:r>
      <w:r w:rsidR="00B049B0" w:rsidRPr="00B049B0">
        <w:rPr>
          <w:color w:val="000000" w:themeColor="text1"/>
        </w:rPr>
        <w:t xml:space="preserve"> </w:t>
      </w:r>
      <w:r w:rsidR="00FA1890">
        <w:rPr>
          <w:color w:val="000000" w:themeColor="text1"/>
        </w:rPr>
        <w:t>Index</w:t>
      </w:r>
      <w:r w:rsidR="00B049B0" w:rsidRPr="00B049B0">
        <w:rPr>
          <w:color w:val="000000" w:themeColor="text1"/>
        </w:rPr>
        <w:t xml:space="preserve"> </w:t>
      </w:r>
      <w:r w:rsidR="00CB45F1">
        <w:rPr>
          <w:color w:val="000000" w:themeColor="text1"/>
        </w:rPr>
        <w:t>are incr</w:t>
      </w:r>
      <w:r w:rsidR="000F66A7">
        <w:rPr>
          <w:color w:val="000000" w:themeColor="text1"/>
        </w:rPr>
        <w:t xml:space="preserve">eased by an average of </w:t>
      </w:r>
      <w:r w:rsidR="000F66A7">
        <w:rPr>
          <w:rFonts w:hint="eastAsia"/>
          <w:color w:val="000000" w:themeColor="text1"/>
          <w:lang w:eastAsia="zh-CN"/>
        </w:rPr>
        <w:t>15</w:t>
      </w:r>
      <w:r w:rsidR="00B049B0" w:rsidRPr="00B049B0">
        <w:rPr>
          <w:color w:val="000000" w:themeColor="text1"/>
        </w:rPr>
        <w:t>% compared to hub-based clustering algorithm.</w:t>
      </w:r>
    </w:p>
    <w:p w14:paraId="23B73760" w14:textId="37BA6E77" w:rsidR="00793769" w:rsidRPr="003C4EFE" w:rsidRDefault="00793769" w:rsidP="00195BD4">
      <w:pPr>
        <w:pStyle w:val="a0"/>
        <w:jc w:val="both"/>
        <w:rPr>
          <w:color w:val="000000" w:themeColor="text1"/>
        </w:rPr>
      </w:pPr>
      <w:r w:rsidRPr="003C4EFE">
        <w:rPr>
          <w:b/>
          <w:color w:val="000000" w:themeColor="text1"/>
        </w:rPr>
        <w:t>Keywords:</w:t>
      </w:r>
      <w:r w:rsidRPr="003C4EFE">
        <w:rPr>
          <w:b/>
          <w:color w:val="000000" w:themeColor="text1"/>
          <w:lang w:eastAsia="zh-CN"/>
        </w:rPr>
        <w:t xml:space="preserve"> </w:t>
      </w:r>
      <w:r w:rsidR="00E4762E" w:rsidRPr="00E4762E">
        <w:rPr>
          <w:color w:val="000000" w:themeColor="text1"/>
          <w:lang w:eastAsia="zh-CN"/>
        </w:rPr>
        <w:t>Skewness;</w:t>
      </w:r>
      <w:r w:rsidR="00E4762E">
        <w:rPr>
          <w:b/>
          <w:color w:val="000000" w:themeColor="text1"/>
          <w:lang w:eastAsia="zh-CN"/>
        </w:rPr>
        <w:t xml:space="preserve"> </w:t>
      </w:r>
      <w:r w:rsidR="002B4385">
        <w:rPr>
          <w:color w:val="000000" w:themeColor="text1"/>
        </w:rPr>
        <w:t xml:space="preserve">Intrinsic Dimension; PCA; Hub </w:t>
      </w:r>
      <w:r w:rsidRPr="003C4EFE">
        <w:rPr>
          <w:color w:val="000000" w:themeColor="text1"/>
        </w:rPr>
        <w:t xml:space="preserve">Clustering; High-dimensional data; </w:t>
      </w:r>
    </w:p>
    <w:p w14:paraId="20E716E6" w14:textId="77777777" w:rsidR="00793769" w:rsidRPr="003C4EFE" w:rsidRDefault="00793769">
      <w:pPr>
        <w:pStyle w:val="a0"/>
        <w:rPr>
          <w:color w:val="000000" w:themeColor="text1"/>
          <w:lang w:eastAsia="zh-CN"/>
        </w:rPr>
      </w:pPr>
    </w:p>
    <w:p w14:paraId="02C689CF" w14:textId="3F337086" w:rsidR="008F423B" w:rsidRPr="003C4EFE" w:rsidRDefault="00626A58" w:rsidP="00F425E5">
      <w:pPr>
        <w:pStyle w:val="1"/>
        <w:rPr>
          <w:color w:val="000000" w:themeColor="text1"/>
          <w:lang w:eastAsia="zh-CN"/>
        </w:rPr>
      </w:pPr>
      <w:bookmarkStart w:id="1" w:name="header-c18"/>
      <w:bookmarkEnd w:id="1"/>
      <w:r w:rsidRPr="003C4EFE">
        <w:rPr>
          <w:color w:val="000000" w:themeColor="text1"/>
          <w:lang w:eastAsia="zh-CN"/>
        </w:rPr>
        <w:t xml:space="preserve">1 </w:t>
      </w:r>
      <w:r w:rsidRPr="003C4EFE">
        <w:rPr>
          <w:rFonts w:ascii="宋体" w:eastAsia="宋体" w:hAnsi="宋体" w:cs="宋体"/>
          <w:color w:val="000000" w:themeColor="text1"/>
          <w:lang w:eastAsia="zh-CN"/>
        </w:rPr>
        <w:t>问题</w:t>
      </w:r>
      <w:r w:rsidRPr="003C4EFE">
        <w:rPr>
          <w:rFonts w:hint="eastAsia"/>
          <w:color w:val="000000" w:themeColor="text1"/>
          <w:lang w:eastAsia="zh-CN"/>
        </w:rPr>
        <w:t>的</w:t>
      </w:r>
      <w:r w:rsidRPr="003C4EFE">
        <w:rPr>
          <w:color w:val="000000" w:themeColor="text1"/>
          <w:lang w:eastAsia="zh-CN"/>
        </w:rPr>
        <w:t>提出</w:t>
      </w:r>
    </w:p>
    <w:p w14:paraId="6DE0EFB7" w14:textId="12765889" w:rsidR="008F423B" w:rsidRPr="003C4EFE" w:rsidRDefault="00626A58" w:rsidP="00D656B7">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通常在无监督学习过程中，聚类是将元素分成不同的组别或者更多的子集，使得分配到相同簇中的元素彼此之间比其它的数据点更为相似，也就是说，</w:t>
      </w:r>
      <w:r w:rsidR="00BB72F2">
        <w:rPr>
          <w:color w:val="000000" w:themeColor="text1"/>
          <w:lang w:eastAsia="zh-CN"/>
        </w:rPr>
        <w:t>聚类算法的目的是</w:t>
      </w:r>
      <w:r w:rsidR="001D34DC" w:rsidRPr="003C4EFE">
        <w:rPr>
          <w:color w:val="000000" w:themeColor="text1"/>
          <w:lang w:eastAsia="zh-CN"/>
        </w:rPr>
        <w:t>要增</w:t>
      </w:r>
      <w:r w:rsidR="001D34DC" w:rsidRPr="003C4EFE">
        <w:rPr>
          <w:color w:val="000000" w:themeColor="text1"/>
          <w:lang w:eastAsia="zh-CN"/>
        </w:rPr>
        <w:lastRenderedPageBreak/>
        <w:t>加类内的相似性并减小类间的相似性</w:t>
      </w:r>
      <w:r w:rsidR="00BB72F2">
        <w:rPr>
          <w:color w:val="000000" w:themeColor="text1"/>
          <w:lang w:eastAsia="zh-CN"/>
        </w:rPr>
        <w:t>。</w:t>
      </w:r>
      <w:r w:rsidR="001D34DC" w:rsidRPr="003C4EFE">
        <w:rPr>
          <w:color w:val="000000" w:themeColor="text1"/>
          <w:lang w:eastAsia="zh-CN"/>
        </w:rPr>
        <w:t>多年来，已提出多种聚类算法，可以大致分为以下</w:t>
      </w:r>
      <w:r w:rsidR="00DF0329">
        <w:rPr>
          <w:color w:val="000000" w:themeColor="text1"/>
          <w:lang w:eastAsia="zh-CN"/>
        </w:rPr>
        <w:t>五</w:t>
      </w:r>
      <w:r w:rsidR="001D34DC" w:rsidRPr="003C4EFE">
        <w:rPr>
          <w:color w:val="000000" w:themeColor="text1"/>
          <w:lang w:eastAsia="zh-CN"/>
        </w:rPr>
        <w:t>类：</w:t>
      </w:r>
      <w:r w:rsidR="00DF0329">
        <w:rPr>
          <w:lang w:eastAsia="zh-CN"/>
        </w:rPr>
        <w:t>划分方法、层次方法、基于密度的方法、基于网格的方法和基于模型的方法</w:t>
      </w:r>
      <w:r w:rsidR="00622795">
        <w:rPr>
          <w:lang w:eastAsia="zh-CN"/>
        </w:rPr>
        <w:t>[1]</w:t>
      </w:r>
      <w:r w:rsidR="001D34DC" w:rsidRPr="003C4EFE">
        <w:rPr>
          <w:color w:val="000000" w:themeColor="text1"/>
          <w:lang w:eastAsia="zh-CN"/>
        </w:rPr>
        <w:t>。</w:t>
      </w:r>
      <w:r w:rsidR="00B063AD">
        <w:rPr>
          <w:rFonts w:hint="eastAsia"/>
          <w:color w:val="000000" w:themeColor="text1"/>
          <w:lang w:eastAsia="zh-CN"/>
        </w:rPr>
        <w:t>以上</w:t>
      </w:r>
      <w:r w:rsidR="00B063AD">
        <w:rPr>
          <w:color w:val="000000" w:themeColor="text1"/>
          <w:lang w:eastAsia="zh-CN"/>
        </w:rPr>
        <w:t>这五类传统聚类算法</w:t>
      </w:r>
      <w:r w:rsidR="0088617D">
        <w:rPr>
          <w:color w:val="000000" w:themeColor="text1"/>
          <w:lang w:eastAsia="zh-CN"/>
        </w:rPr>
        <w:t>并不适用于高维数据聚类。</w:t>
      </w:r>
      <w:r w:rsidR="00E45B57">
        <w:rPr>
          <w:color w:val="000000" w:themeColor="text1"/>
          <w:lang w:eastAsia="zh-CN"/>
        </w:rPr>
        <w:t>虽然</w:t>
      </w:r>
      <w:r w:rsidR="00E45B57">
        <w:rPr>
          <w:color w:val="000000" w:themeColor="text1"/>
          <w:lang w:eastAsia="zh-CN"/>
        </w:rPr>
        <w:t>hub</w:t>
      </w:r>
      <w:r w:rsidR="00E45B57">
        <w:rPr>
          <w:color w:val="000000" w:themeColor="text1"/>
          <w:lang w:eastAsia="zh-CN"/>
        </w:rPr>
        <w:t>聚类算法</w:t>
      </w:r>
      <w:r w:rsidR="00477813">
        <w:rPr>
          <w:color w:val="000000" w:themeColor="text1"/>
          <w:lang w:eastAsia="zh-CN"/>
        </w:rPr>
        <w:t>可以</w:t>
      </w:r>
      <w:r w:rsidR="00477813">
        <w:rPr>
          <w:rFonts w:hint="eastAsia"/>
          <w:color w:val="000000" w:themeColor="text1"/>
          <w:lang w:eastAsia="zh-CN"/>
        </w:rPr>
        <w:t>对</w:t>
      </w:r>
      <w:r w:rsidR="00477813">
        <w:rPr>
          <w:color w:val="000000" w:themeColor="text1"/>
          <w:lang w:eastAsia="zh-CN"/>
        </w:rPr>
        <w:t>高维数据</w:t>
      </w:r>
      <w:r w:rsidR="00DD0502">
        <w:rPr>
          <w:color w:val="000000" w:themeColor="text1"/>
          <w:lang w:eastAsia="zh-CN"/>
        </w:rPr>
        <w:t>聚类，</w:t>
      </w:r>
      <w:r w:rsidR="0045745E" w:rsidRPr="003C4EFE">
        <w:rPr>
          <w:color w:val="000000" w:themeColor="text1"/>
          <w:lang w:eastAsia="zh-CN"/>
        </w:rPr>
        <w:t>然而</w:t>
      </w:r>
      <w:r w:rsidR="00DD0502">
        <w:rPr>
          <w:color w:val="000000" w:themeColor="text1"/>
          <w:lang w:eastAsia="zh-CN"/>
        </w:rPr>
        <w:t>当存在冗余和噪声数据时</w:t>
      </w:r>
      <w:r w:rsidR="00043FA9">
        <w:rPr>
          <w:color w:val="000000" w:themeColor="text1"/>
          <w:lang w:eastAsia="zh-CN"/>
        </w:rPr>
        <w:t>，</w:t>
      </w:r>
      <w:r w:rsidR="00EC0561">
        <w:rPr>
          <w:color w:val="000000" w:themeColor="text1"/>
          <w:lang w:eastAsia="zh-CN"/>
        </w:rPr>
        <w:t>聚类效果表现不佳。</w:t>
      </w:r>
      <w:r w:rsidR="00D656B7">
        <w:rPr>
          <w:color w:val="000000" w:themeColor="text1"/>
          <w:lang w:eastAsia="zh-CN"/>
        </w:rPr>
        <w:t>传统聚类算法不适用于高维数据聚类主要</w:t>
      </w:r>
      <w:r w:rsidR="0021742B">
        <w:rPr>
          <w:color w:val="000000" w:themeColor="text1"/>
          <w:lang w:eastAsia="zh-CN"/>
        </w:rPr>
        <w:t>是</w:t>
      </w:r>
      <w:r w:rsidR="001D34DC" w:rsidRPr="003C4EFE">
        <w:rPr>
          <w:color w:val="000000" w:themeColor="text1"/>
          <w:lang w:eastAsia="zh-CN"/>
        </w:rPr>
        <w:t>由以下两个因素引起的：</w:t>
      </w:r>
      <w:r w:rsidR="00D656B7">
        <w:rPr>
          <w:color w:val="000000" w:themeColor="text1"/>
          <w:lang w:eastAsia="zh-CN"/>
        </w:rPr>
        <w:t>数据的稀疏性</w:t>
      </w:r>
      <w:r w:rsidR="001D34DC" w:rsidRPr="003C4EFE">
        <w:rPr>
          <w:color w:val="000000" w:themeColor="text1"/>
          <w:lang w:eastAsia="zh-CN"/>
        </w:rPr>
        <w:t>和距离</w:t>
      </w:r>
      <w:r w:rsidR="004B6AB5">
        <w:rPr>
          <w:color w:val="000000" w:themeColor="text1"/>
          <w:lang w:eastAsia="zh-CN"/>
        </w:rPr>
        <w:t>的</w:t>
      </w:r>
      <w:r w:rsidR="001D34DC" w:rsidRPr="003C4EFE">
        <w:rPr>
          <w:color w:val="000000" w:themeColor="text1"/>
          <w:lang w:eastAsia="zh-CN"/>
        </w:rPr>
        <w:t>集中。前者指的是当维数提高时，空间的体积提高太快，因而可用数据变得很稀疏</w:t>
      </w:r>
      <w:r w:rsidR="001E09FC">
        <w:rPr>
          <w:color w:val="000000" w:themeColor="text1"/>
          <w:lang w:eastAsia="zh-CN"/>
        </w:rPr>
        <w:t>[2</w:t>
      </w:r>
      <w:r w:rsidR="001D34DC" w:rsidRPr="003C4EFE">
        <w:rPr>
          <w:color w:val="000000" w:themeColor="text1"/>
          <w:lang w:eastAsia="zh-CN"/>
        </w:rPr>
        <w:t>]</w:t>
      </w:r>
      <w:r w:rsidR="00DF4F98">
        <w:rPr>
          <w:color w:val="000000" w:themeColor="text1"/>
          <w:lang w:eastAsia="zh-CN"/>
        </w:rPr>
        <w:t>。后者是说高维数据空间表示出现了某种程度上的反直觉</w:t>
      </w:r>
      <w:r w:rsidR="001D34DC" w:rsidRPr="003C4EFE">
        <w:rPr>
          <w:color w:val="000000" w:themeColor="text1"/>
          <w:lang w:eastAsia="zh-CN"/>
        </w:rPr>
        <w:t>特性</w:t>
      </w:r>
      <w:r w:rsidR="003A3E22" w:rsidRPr="003C4EFE">
        <w:rPr>
          <w:color w:val="000000" w:themeColor="text1"/>
          <w:lang w:eastAsia="zh-CN"/>
        </w:rPr>
        <w:t>。</w:t>
      </w:r>
      <w:r w:rsidR="001D34DC" w:rsidRPr="003C4EFE">
        <w:rPr>
          <w:color w:val="000000" w:themeColor="text1"/>
          <w:lang w:eastAsia="zh-CN"/>
        </w:rPr>
        <w:t>随着维度增加，</w:t>
      </w:r>
      <w:r w:rsidR="0021742B">
        <w:rPr>
          <w:lang w:eastAsia="zh-CN"/>
        </w:rPr>
        <w:t>数据间的距离</w:t>
      </w:r>
      <w:r w:rsidR="00A60D20">
        <w:rPr>
          <w:rFonts w:hint="eastAsia"/>
          <w:lang w:eastAsia="zh-CN"/>
        </w:rPr>
        <w:t>趋于</w:t>
      </w:r>
      <w:r w:rsidR="0021742B">
        <w:rPr>
          <w:lang w:eastAsia="zh-CN"/>
        </w:rPr>
        <w:t>相</w:t>
      </w:r>
      <w:r w:rsidR="00A60D20">
        <w:rPr>
          <w:rFonts w:hint="eastAsia"/>
          <w:lang w:eastAsia="zh-CN"/>
        </w:rPr>
        <w:t>同</w:t>
      </w:r>
      <w:r w:rsidR="001D34DC" w:rsidRPr="00300676">
        <w:rPr>
          <w:rFonts w:hint="eastAsia"/>
          <w:color w:val="000000" w:themeColor="text1"/>
          <w:lang w:eastAsia="zh-CN"/>
        </w:rPr>
        <w:t>，</w:t>
      </w:r>
      <w:r w:rsidR="001D34DC" w:rsidRPr="003C4EFE">
        <w:rPr>
          <w:color w:val="000000" w:themeColor="text1"/>
          <w:lang w:eastAsia="zh-CN"/>
        </w:rPr>
        <w:t>这可能会导致基于距离的算法性能变差。</w:t>
      </w:r>
      <w:r w:rsidR="001C34E9">
        <w:rPr>
          <w:lang w:eastAsia="zh-CN"/>
        </w:rPr>
        <w:t>这便是机器学习中令人头疼的维数灾难问题。</w:t>
      </w:r>
      <w:r w:rsidR="006957BA">
        <w:rPr>
          <w:lang w:eastAsia="zh-CN"/>
        </w:rPr>
        <w:t>然而，</w:t>
      </w:r>
      <w:r w:rsidR="001D34DC" w:rsidRPr="00300676">
        <w:rPr>
          <w:color w:val="000000" w:themeColor="text1"/>
          <w:lang w:eastAsia="zh-CN"/>
        </w:rPr>
        <w:t>由于本征维数</w:t>
      </w:r>
      <w:r w:rsidR="00290A56" w:rsidRPr="00300676">
        <w:rPr>
          <w:color w:val="000000" w:themeColor="text1"/>
          <w:lang w:eastAsia="zh-CN"/>
        </w:rPr>
        <w:t>的存在</w:t>
      </w:r>
      <w:r w:rsidR="002E3C97">
        <w:rPr>
          <w:color w:val="000000" w:themeColor="text1"/>
          <w:lang w:eastAsia="zh-CN"/>
        </w:rPr>
        <w:t>，许多高维空间中的数据集</w:t>
      </w:r>
      <w:r w:rsidR="001D34DC" w:rsidRPr="003C4EFE">
        <w:rPr>
          <w:color w:val="000000" w:themeColor="text1"/>
          <w:lang w:eastAsia="zh-CN"/>
        </w:rPr>
        <w:t>可削减至低维空间数据，而不必丢失重要信息。</w:t>
      </w:r>
      <w:r w:rsidR="006957BA">
        <w:rPr>
          <w:color w:val="000000" w:themeColor="text1"/>
          <w:lang w:eastAsia="zh-CN"/>
        </w:rPr>
        <w:t>在高维数据中，</w:t>
      </w:r>
      <w:r w:rsidR="006957BA">
        <w:rPr>
          <w:rFonts w:hint="eastAsia"/>
          <w:color w:val="000000" w:themeColor="text1"/>
          <w:lang w:eastAsia="zh-CN"/>
        </w:rPr>
        <w:t>某</w:t>
      </w:r>
      <w:r w:rsidR="00401AC4">
        <w:rPr>
          <w:color w:val="000000" w:themeColor="text1"/>
          <w:lang w:eastAsia="zh-CN"/>
        </w:rPr>
        <w:t>些</w:t>
      </w:r>
      <w:r w:rsidR="00401AC4">
        <w:rPr>
          <w:rFonts w:hint="eastAsia"/>
          <w:color w:val="000000" w:themeColor="text1"/>
          <w:lang w:eastAsia="zh-CN"/>
        </w:rPr>
        <w:t>点易</w:t>
      </w:r>
      <w:r w:rsidR="00401AC4" w:rsidRPr="003C4EFE">
        <w:rPr>
          <w:color w:val="000000" w:themeColor="text1"/>
          <w:lang w:eastAsia="zh-CN"/>
        </w:rPr>
        <w:t>频繁</w:t>
      </w:r>
      <w:r w:rsidR="00401AC4">
        <w:rPr>
          <w:color w:val="000000" w:themeColor="text1"/>
          <w:lang w:eastAsia="zh-CN"/>
        </w:rPr>
        <w:t>地</w:t>
      </w:r>
      <w:r w:rsidR="00401AC4" w:rsidRPr="003C4EFE">
        <w:rPr>
          <w:color w:val="000000" w:themeColor="text1"/>
          <w:lang w:eastAsia="zh-CN"/>
        </w:rPr>
        <w:t>出现在其它点的</w:t>
      </w:r>
      <w:r w:rsidR="00401AC4" w:rsidRPr="00A408A2">
        <w:rPr>
          <w:i/>
          <w:color w:val="000000" w:themeColor="text1"/>
          <w:lang w:eastAsia="zh-CN"/>
        </w:rPr>
        <w:t>k</w:t>
      </w:r>
      <w:r w:rsidR="006957BA">
        <w:rPr>
          <w:color w:val="000000" w:themeColor="text1"/>
          <w:lang w:eastAsia="zh-CN"/>
        </w:rPr>
        <w:t>近邻列表中，</w:t>
      </w:r>
      <w:r w:rsidR="006957BA" w:rsidRPr="00CB1113">
        <w:rPr>
          <w:rFonts w:hint="eastAsia"/>
          <w:color w:val="000000" w:themeColor="text1"/>
          <w:lang w:eastAsia="zh-CN"/>
        </w:rPr>
        <w:t>这</w:t>
      </w:r>
      <w:r w:rsidR="00CB1113">
        <w:rPr>
          <w:color w:val="000000" w:themeColor="text1"/>
          <w:lang w:eastAsia="zh-CN"/>
        </w:rPr>
        <w:t>种现象</w:t>
      </w:r>
      <w:r w:rsidR="001E24DE" w:rsidRPr="00CB1113">
        <w:rPr>
          <w:rFonts w:hint="eastAsia"/>
          <w:color w:val="000000" w:themeColor="text1"/>
          <w:lang w:eastAsia="zh-CN"/>
        </w:rPr>
        <w:t>称</w:t>
      </w:r>
      <w:r w:rsidR="00401AC4" w:rsidRPr="00CB1113">
        <w:rPr>
          <w:rFonts w:hint="eastAsia"/>
          <w:color w:val="000000" w:themeColor="text1"/>
          <w:lang w:eastAsia="zh-CN"/>
        </w:rPr>
        <w:t>为</w:t>
      </w:r>
      <w:r w:rsidR="00401AC4">
        <w:rPr>
          <w:color w:val="000000" w:themeColor="text1"/>
          <w:lang w:eastAsia="zh-CN"/>
        </w:rPr>
        <w:t xml:space="preserve"> hubness </w:t>
      </w:r>
      <w:r w:rsidR="00401AC4">
        <w:rPr>
          <w:rFonts w:hint="eastAsia"/>
          <w:color w:val="000000" w:themeColor="text1"/>
          <w:lang w:eastAsia="zh-CN"/>
        </w:rPr>
        <w:t>现象</w:t>
      </w:r>
      <w:r w:rsidR="00401AC4">
        <w:rPr>
          <w:color w:val="000000" w:themeColor="text1"/>
          <w:lang w:eastAsia="zh-CN"/>
        </w:rPr>
        <w:t>，</w:t>
      </w:r>
      <w:r w:rsidR="00CB1113">
        <w:rPr>
          <w:color w:val="000000" w:themeColor="text1"/>
          <w:lang w:eastAsia="zh-CN"/>
        </w:rPr>
        <w:t>那些</w:t>
      </w:r>
      <w:r w:rsidR="00780CC7">
        <w:rPr>
          <w:color w:val="000000" w:themeColor="text1"/>
          <w:lang w:eastAsia="zh-CN"/>
        </w:rPr>
        <w:t>受</w:t>
      </w:r>
      <w:r w:rsidR="00780CC7">
        <w:rPr>
          <w:color w:val="000000" w:themeColor="text1"/>
          <w:lang w:eastAsia="zh-CN"/>
        </w:rPr>
        <w:t>“</w:t>
      </w:r>
      <w:r w:rsidR="00780CC7">
        <w:rPr>
          <w:color w:val="000000" w:themeColor="text1"/>
          <w:lang w:eastAsia="zh-CN"/>
        </w:rPr>
        <w:t>欢迎</w:t>
      </w:r>
      <w:r w:rsidR="00780CC7">
        <w:rPr>
          <w:color w:val="000000" w:themeColor="text1"/>
          <w:lang w:eastAsia="zh-CN"/>
        </w:rPr>
        <w:t>”</w:t>
      </w:r>
      <w:r w:rsidR="00780CC7">
        <w:rPr>
          <w:color w:val="000000" w:themeColor="text1"/>
          <w:lang w:eastAsia="zh-CN"/>
        </w:rPr>
        <w:t>的点</w:t>
      </w:r>
      <w:r w:rsidR="00401AC4" w:rsidRPr="00CB1113">
        <w:rPr>
          <w:rFonts w:hint="eastAsia"/>
          <w:color w:val="000000" w:themeColor="text1"/>
          <w:lang w:eastAsia="zh-CN"/>
        </w:rPr>
        <w:t>称之</w:t>
      </w:r>
      <w:r w:rsidR="00401AC4">
        <w:rPr>
          <w:color w:val="000000" w:themeColor="text1"/>
          <w:lang w:eastAsia="zh-CN"/>
        </w:rPr>
        <w:t>为</w:t>
      </w:r>
      <w:r w:rsidR="00401AC4">
        <w:rPr>
          <w:color w:val="000000" w:themeColor="text1"/>
          <w:lang w:eastAsia="zh-CN"/>
        </w:rPr>
        <w:t xml:space="preserve"> hubs[6]</w:t>
      </w:r>
      <w:r w:rsidR="00401AC4">
        <w:rPr>
          <w:color w:val="000000" w:themeColor="text1"/>
          <w:lang w:eastAsia="zh-CN"/>
        </w:rPr>
        <w:t>。</w:t>
      </w:r>
      <w:r w:rsidR="00C550D5">
        <w:rPr>
          <w:color w:val="000000" w:themeColor="text1"/>
          <w:lang w:eastAsia="zh-CN"/>
        </w:rPr>
        <w:t>高维数据中存在着的</w:t>
      </w:r>
      <w:r w:rsidR="00C550D5">
        <w:rPr>
          <w:rFonts w:hint="eastAsia"/>
          <w:color w:val="000000" w:themeColor="text1"/>
          <w:lang w:eastAsia="zh-CN"/>
        </w:rPr>
        <w:t>冗余</w:t>
      </w:r>
      <w:r w:rsidR="00C550D5">
        <w:rPr>
          <w:color w:val="000000" w:themeColor="text1"/>
          <w:lang w:eastAsia="zh-CN"/>
        </w:rPr>
        <w:t>和噪声特征维度</w:t>
      </w:r>
      <w:r w:rsidR="00C550D5">
        <w:rPr>
          <w:rFonts w:hint="eastAsia"/>
          <w:color w:val="000000" w:themeColor="text1"/>
          <w:lang w:eastAsia="zh-CN"/>
        </w:rPr>
        <w:t>对</w:t>
      </w:r>
      <w:r w:rsidR="00C550D5">
        <w:rPr>
          <w:color w:val="000000" w:themeColor="text1"/>
          <w:lang w:eastAsia="zh-CN"/>
        </w:rPr>
        <w:t>聚类造成了严重的影响，</w:t>
      </w:r>
      <w:r w:rsidR="00C550D5">
        <w:rPr>
          <w:rFonts w:hint="eastAsia"/>
          <w:color w:val="000000" w:themeColor="text1"/>
          <w:lang w:eastAsia="zh-CN"/>
        </w:rPr>
        <w:t>然而</w:t>
      </w:r>
      <w:r w:rsidR="00C550D5">
        <w:rPr>
          <w:color w:val="000000" w:themeColor="text1"/>
          <w:lang w:eastAsia="zh-CN"/>
        </w:rPr>
        <w:t>无目标的</w:t>
      </w:r>
      <w:r w:rsidR="00C550D5">
        <w:rPr>
          <w:rFonts w:hint="eastAsia"/>
          <w:color w:val="000000" w:themeColor="text1"/>
          <w:lang w:eastAsia="zh-CN"/>
        </w:rPr>
        <w:t>降维</w:t>
      </w:r>
      <w:r w:rsidR="00E865C4">
        <w:rPr>
          <w:color w:val="000000" w:themeColor="text1"/>
          <w:lang w:eastAsia="zh-CN"/>
        </w:rPr>
        <w:t>又会损失重要的有价值信息。</w:t>
      </w:r>
      <w:r w:rsidR="001D34DC" w:rsidRPr="009E01F5">
        <w:rPr>
          <w:color w:val="000000" w:themeColor="text1"/>
          <w:lang w:eastAsia="zh-CN"/>
        </w:rPr>
        <w:t>本文</w:t>
      </w:r>
      <w:r w:rsidR="00E865C4" w:rsidRPr="009E01F5">
        <w:rPr>
          <w:color w:val="000000" w:themeColor="text1"/>
          <w:lang w:eastAsia="zh-CN"/>
        </w:rPr>
        <w:t>利用</w:t>
      </w:r>
      <w:r w:rsidR="009E01F5">
        <w:rPr>
          <w:color w:val="000000" w:themeColor="text1"/>
          <w:lang w:eastAsia="zh-CN"/>
        </w:rPr>
        <w:t>逆近邻数的偏度</w:t>
      </w:r>
      <w:r w:rsidR="00E865C4" w:rsidRPr="009E01F5">
        <w:rPr>
          <w:lang w:eastAsia="zh-CN"/>
        </w:rPr>
        <w:t>和本征维度的相互关系，</w:t>
      </w:r>
      <w:r w:rsidR="00E865C4">
        <w:rPr>
          <w:lang w:eastAsia="zh-CN"/>
        </w:rPr>
        <w:t>以偏度的变化率为降维依据，保证了</w:t>
      </w:r>
      <w:r w:rsidR="00E865C4">
        <w:rPr>
          <w:rFonts w:hint="eastAsia"/>
          <w:lang w:eastAsia="zh-CN"/>
        </w:rPr>
        <w:t>在</w:t>
      </w:r>
      <w:r w:rsidR="00E865C4" w:rsidRPr="008343D5">
        <w:rPr>
          <w:lang w:eastAsia="zh-CN"/>
        </w:rPr>
        <w:t>对高维数据降维</w:t>
      </w:r>
      <w:r w:rsidR="00E865C4">
        <w:rPr>
          <w:lang w:eastAsia="zh-CN"/>
        </w:rPr>
        <w:t>时</w:t>
      </w:r>
      <w:r w:rsidR="00E865C4" w:rsidRPr="00401AC4">
        <w:rPr>
          <w:lang w:eastAsia="zh-CN"/>
        </w:rPr>
        <w:t>不会损失过多的有价值信息</w:t>
      </w:r>
      <w:r w:rsidR="00E865C4" w:rsidRPr="00401AC4">
        <w:rPr>
          <w:color w:val="000000" w:themeColor="text1"/>
          <w:lang w:eastAsia="zh-CN"/>
        </w:rPr>
        <w:t>，</w:t>
      </w:r>
      <w:r w:rsidR="00E865C4">
        <w:rPr>
          <w:color w:val="000000" w:themeColor="text1"/>
          <w:lang w:eastAsia="zh-CN"/>
        </w:rPr>
        <w:t>有利于提高聚类效果</w:t>
      </w:r>
      <w:r w:rsidR="00C550D5">
        <w:rPr>
          <w:color w:val="000000" w:themeColor="text1"/>
          <w:lang w:eastAsia="zh-CN"/>
        </w:rPr>
        <w:t>，</w:t>
      </w:r>
      <w:r w:rsidR="0055626D">
        <w:rPr>
          <w:color w:val="000000" w:themeColor="text1"/>
          <w:lang w:eastAsia="zh-CN"/>
        </w:rPr>
        <w:t>实验结果表明此方法是可行的。</w:t>
      </w:r>
    </w:p>
    <w:p w14:paraId="6959398E" w14:textId="341CD51D" w:rsidR="008F423B" w:rsidRPr="003C4EFE" w:rsidRDefault="00F425E5" w:rsidP="00F425E5">
      <w:pPr>
        <w:pStyle w:val="1"/>
        <w:rPr>
          <w:color w:val="000000" w:themeColor="text1"/>
        </w:rPr>
      </w:pPr>
      <w:bookmarkStart w:id="2" w:name="header-c23"/>
      <w:bookmarkEnd w:id="2"/>
      <w:r w:rsidRPr="003C4EFE">
        <w:rPr>
          <w:color w:val="000000" w:themeColor="text1"/>
        </w:rPr>
        <w:t>2</w:t>
      </w:r>
      <w:r w:rsidR="001D34DC" w:rsidRPr="003C4EFE">
        <w:rPr>
          <w:color w:val="000000" w:themeColor="text1"/>
        </w:rPr>
        <w:t>相关工作</w:t>
      </w:r>
    </w:p>
    <w:p w14:paraId="2885777D" w14:textId="52D0A889" w:rsidR="008F423B" w:rsidRPr="003C4EFE" w:rsidRDefault="00694569" w:rsidP="008A5FDC">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rPr>
        <w:t xml:space="preserve"> </w:t>
      </w:r>
      <w:proofErr w:type="spellStart"/>
      <w:r w:rsidR="001D34DC" w:rsidRPr="003C4EFE">
        <w:rPr>
          <w:color w:val="000000" w:themeColor="text1"/>
        </w:rPr>
        <w:t>近年来在涉及声音和图像数据的若干应用领域中观察到</w:t>
      </w:r>
      <w:proofErr w:type="spellEnd"/>
      <w:r w:rsidR="001D34DC" w:rsidRPr="003C4EFE">
        <w:rPr>
          <w:color w:val="000000" w:themeColor="text1"/>
        </w:rPr>
        <w:t xml:space="preserve"> hubness </w:t>
      </w:r>
      <w:proofErr w:type="spellStart"/>
      <w:r w:rsidR="001D34DC" w:rsidRPr="003C4EFE">
        <w:rPr>
          <w:color w:val="000000" w:themeColor="text1"/>
        </w:rPr>
        <w:t>现象</w:t>
      </w:r>
      <w:proofErr w:type="spellEnd"/>
      <w:r w:rsidR="001D34DC" w:rsidRPr="003C4EFE">
        <w:rPr>
          <w:color w:val="000000" w:themeColor="text1"/>
        </w:rPr>
        <w:t>（</w:t>
      </w:r>
      <w:proofErr w:type="spellStart"/>
      <w:r w:rsidR="00000D45">
        <w:rPr>
          <w:color w:val="000000" w:themeColor="text1"/>
        </w:rPr>
        <w:t>Aucouturier</w:t>
      </w:r>
      <w:proofErr w:type="spellEnd"/>
      <w:r w:rsidR="00000D45">
        <w:rPr>
          <w:color w:val="000000" w:themeColor="text1"/>
        </w:rPr>
        <w:t xml:space="preserve"> and </w:t>
      </w:r>
      <w:proofErr w:type="spellStart"/>
      <w:r w:rsidR="00000D45">
        <w:rPr>
          <w:color w:val="000000" w:themeColor="text1"/>
        </w:rPr>
        <w:t>Pachet</w:t>
      </w:r>
      <w:proofErr w:type="spellEnd"/>
      <w:r w:rsidR="00000D45">
        <w:rPr>
          <w:color w:val="000000" w:themeColor="text1"/>
          <w:lang w:eastAsia="zh-CN"/>
        </w:rPr>
        <w:t>，</w:t>
      </w:r>
      <w:r w:rsidR="00000D45">
        <w:rPr>
          <w:color w:val="000000" w:themeColor="text1"/>
        </w:rPr>
        <w:t>2007</w:t>
      </w:r>
      <w:r w:rsidR="00000D45">
        <w:rPr>
          <w:color w:val="000000" w:themeColor="text1"/>
        </w:rPr>
        <w:t>；</w:t>
      </w:r>
      <w:r w:rsidR="00000D45">
        <w:rPr>
          <w:color w:val="000000" w:themeColor="text1"/>
        </w:rPr>
        <w:t>Doddington et al.</w:t>
      </w:r>
      <w:r w:rsidR="00000D45">
        <w:rPr>
          <w:color w:val="000000" w:themeColor="text1"/>
        </w:rPr>
        <w:t>，</w:t>
      </w:r>
      <w:r w:rsidR="00000D45">
        <w:rPr>
          <w:color w:val="000000" w:themeColor="text1"/>
        </w:rPr>
        <w:t>1998</w:t>
      </w:r>
      <w:r w:rsidR="00000D45">
        <w:rPr>
          <w:color w:val="000000" w:themeColor="text1"/>
        </w:rPr>
        <w:t>；</w:t>
      </w:r>
      <w:r w:rsidR="00000D45">
        <w:rPr>
          <w:color w:val="000000" w:themeColor="text1"/>
        </w:rPr>
        <w:t>Hicklin et al.</w:t>
      </w:r>
      <w:r w:rsidR="00000D45">
        <w:rPr>
          <w:color w:val="000000" w:themeColor="text1"/>
        </w:rPr>
        <w:t>，</w:t>
      </w:r>
      <w:r w:rsidR="001D34DC" w:rsidRPr="003C4EFE">
        <w:rPr>
          <w:color w:val="000000" w:themeColor="text1"/>
        </w:rPr>
        <w:t>2005</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此外，</w:t>
      </w:r>
      <w:r w:rsidR="001D34DC" w:rsidRPr="003C4EFE">
        <w:rPr>
          <w:color w:val="000000" w:themeColor="text1"/>
        </w:rPr>
        <w:t>Jebara</w:t>
      </w:r>
      <w:proofErr w:type="spellEnd"/>
      <w:r w:rsidR="001D34DC" w:rsidRPr="003C4EFE">
        <w:rPr>
          <w:color w:val="000000" w:themeColor="text1"/>
        </w:rPr>
        <w:t xml:space="preserve"> </w:t>
      </w:r>
      <w:proofErr w:type="spellStart"/>
      <w:r w:rsidR="001D34DC" w:rsidRPr="003C4EFE">
        <w:rPr>
          <w:color w:val="000000" w:themeColor="text1"/>
        </w:rPr>
        <w:t>等人简要地描述了在半监督学习的邻域图构造过程中出现的</w:t>
      </w:r>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现象</w:t>
      </w:r>
      <w:proofErr w:type="spellEnd"/>
      <w:r w:rsidR="001D34DC" w:rsidRPr="003C4EFE">
        <w:rPr>
          <w:color w:val="000000" w:themeColor="text1"/>
        </w:rPr>
        <w:t>（</w:t>
      </w:r>
      <w:r w:rsidR="001D34DC" w:rsidRPr="003C4EFE">
        <w:rPr>
          <w:color w:val="000000" w:themeColor="text1"/>
        </w:rPr>
        <w:t xml:space="preserve">Tony </w:t>
      </w:r>
      <w:proofErr w:type="spellStart"/>
      <w:r w:rsidR="001D34DC" w:rsidRPr="003C4EFE">
        <w:rPr>
          <w:color w:val="000000" w:themeColor="text1"/>
        </w:rPr>
        <w:t>Jebara</w:t>
      </w:r>
      <w:proofErr w:type="spellEnd"/>
      <w:r w:rsidR="001D34DC" w:rsidRPr="003C4EFE">
        <w:rPr>
          <w:color w:val="000000" w:themeColor="text1"/>
        </w:rPr>
        <w:t xml:space="preserve"> et al 2009</w:t>
      </w:r>
      <w:proofErr w:type="gramStart"/>
      <w:r w:rsidR="001D34DC" w:rsidRPr="003C4EFE">
        <w:rPr>
          <w:color w:val="000000" w:themeColor="text1"/>
        </w:rPr>
        <w:t>）</w:t>
      </w:r>
      <w:r w:rsidR="0020145F">
        <w:rPr>
          <w:color w:val="000000" w:themeColor="text1"/>
        </w:rPr>
        <w:t>[</w:t>
      </w:r>
      <w:proofErr w:type="gramEnd"/>
      <w:r w:rsidR="0020145F">
        <w:rPr>
          <w:color w:val="000000" w:themeColor="text1"/>
        </w:rPr>
        <w:t>3</w:t>
      </w:r>
      <w:r w:rsidR="001D34DC" w:rsidRPr="003C4EFE">
        <w:rPr>
          <w:color w:val="000000" w:themeColor="text1"/>
        </w:rPr>
        <w:t>]</w:t>
      </w:r>
      <w:r w:rsidR="00673504">
        <w:rPr>
          <w:color w:val="000000" w:themeColor="text1"/>
          <w:lang w:eastAsia="zh-CN"/>
        </w:rPr>
        <w:t>，</w:t>
      </w:r>
      <w:r w:rsidR="001D34DC" w:rsidRPr="003C4EFE">
        <w:rPr>
          <w:color w:val="000000" w:themeColor="text1"/>
        </w:rPr>
        <w:t xml:space="preserve">Amina M </w:t>
      </w:r>
      <w:proofErr w:type="spellStart"/>
      <w:r w:rsidR="001D34DC" w:rsidRPr="003C4EFE">
        <w:rPr>
          <w:color w:val="000000" w:themeColor="text1"/>
        </w:rPr>
        <w:t>等人通过将</w:t>
      </w:r>
      <w:proofErr w:type="spellEnd"/>
      <w:r w:rsidR="001D34DC" w:rsidRPr="003C4EFE">
        <w:rPr>
          <w:color w:val="000000" w:themeColor="text1"/>
        </w:rPr>
        <w:t xml:space="preserve"> hub </w:t>
      </w:r>
      <w:proofErr w:type="spellStart"/>
      <w:r w:rsidR="001D34DC" w:rsidRPr="003C4EFE">
        <w:rPr>
          <w:color w:val="000000" w:themeColor="text1"/>
        </w:rPr>
        <w:t>引入到</w:t>
      </w:r>
      <w:proofErr w:type="spellEnd"/>
      <w:r w:rsidR="001D34DC" w:rsidRPr="003C4EFE">
        <w:rPr>
          <w:color w:val="000000" w:themeColor="text1"/>
        </w:rPr>
        <w:t xml:space="preserve"> k-means </w:t>
      </w:r>
      <w:proofErr w:type="spellStart"/>
      <w:r w:rsidR="0088617D">
        <w:rPr>
          <w:color w:val="000000" w:themeColor="text1"/>
        </w:rPr>
        <w:t>算法中从而形成了</w:t>
      </w:r>
      <w:r w:rsidR="00000D45">
        <w:rPr>
          <w:color w:val="000000" w:themeColor="text1"/>
        </w:rPr>
        <w:t>hub</w:t>
      </w:r>
      <w:proofErr w:type="spellEnd"/>
      <w:r w:rsidR="001D34DC" w:rsidRPr="003C4EFE">
        <w:rPr>
          <w:color w:val="000000" w:themeColor="text1"/>
        </w:rPr>
        <w:t xml:space="preserve"> </w:t>
      </w:r>
      <w:proofErr w:type="spellStart"/>
      <w:r w:rsidR="001D3D55">
        <w:rPr>
          <w:color w:val="000000" w:themeColor="text1"/>
        </w:rPr>
        <w:t>聚类分析</w:t>
      </w:r>
      <w:r w:rsidR="001D34DC" w:rsidRPr="003C4EFE">
        <w:rPr>
          <w:color w:val="000000" w:themeColor="text1"/>
        </w:rPr>
        <w:t>算法</w:t>
      </w:r>
      <w:proofErr w:type="spellEnd"/>
      <w:r w:rsidR="001D34DC" w:rsidRPr="003C4EFE">
        <w:rPr>
          <w:color w:val="000000" w:themeColor="text1"/>
        </w:rPr>
        <w:t>（</w:t>
      </w:r>
      <w:r w:rsidR="001D34DC" w:rsidRPr="003C4EFE">
        <w:rPr>
          <w:color w:val="000000" w:themeColor="text1"/>
        </w:rPr>
        <w:t>Amina M et al 2015</w:t>
      </w:r>
      <w:r w:rsidR="001D34DC" w:rsidRPr="003C4EFE">
        <w:rPr>
          <w:color w:val="000000" w:themeColor="text1"/>
        </w:rPr>
        <w:t>）</w:t>
      </w:r>
      <w:r w:rsidR="008B5B2F">
        <w:rPr>
          <w:color w:val="000000" w:themeColor="text1"/>
        </w:rPr>
        <w:t>[4</w:t>
      </w:r>
      <w:r w:rsidR="001D34DC" w:rsidRPr="003C4EFE">
        <w:rPr>
          <w:color w:val="000000" w:themeColor="text1"/>
        </w:rPr>
        <w:t>]</w:t>
      </w:r>
      <w:r w:rsidR="001D34DC" w:rsidRPr="003C4EFE">
        <w:rPr>
          <w:color w:val="000000" w:themeColor="text1"/>
        </w:rPr>
        <w:t>。</w:t>
      </w:r>
      <w:r w:rsidR="001D34DC" w:rsidRPr="003C4EFE">
        <w:rPr>
          <w:color w:val="000000" w:themeColor="text1"/>
          <w:lang w:eastAsia="zh-CN"/>
        </w:rPr>
        <w:t>尽管在数据聚类中</w:t>
      </w:r>
      <w:r w:rsidR="001D34DC" w:rsidRPr="003C4EFE">
        <w:rPr>
          <w:color w:val="000000" w:themeColor="text1"/>
          <w:lang w:eastAsia="zh-CN"/>
        </w:rPr>
        <w:t xml:space="preserve"> hubness </w:t>
      </w:r>
      <w:r w:rsidR="001D34DC" w:rsidRPr="003C4EFE">
        <w:rPr>
          <w:color w:val="000000" w:themeColor="text1"/>
          <w:lang w:eastAsia="zh-CN"/>
        </w:rPr>
        <w:t>这一现象并没有给予过多</w:t>
      </w:r>
      <w:r w:rsidR="00461976">
        <w:rPr>
          <w:color w:val="000000" w:themeColor="text1"/>
          <w:lang w:eastAsia="zh-CN"/>
        </w:rPr>
        <w:t>的</w:t>
      </w:r>
      <w:r w:rsidR="001D34DC" w:rsidRPr="003C4EFE">
        <w:rPr>
          <w:color w:val="000000" w:themeColor="text1"/>
          <w:lang w:eastAsia="zh-CN"/>
        </w:rPr>
        <w:t>关注，然而</w:t>
      </w:r>
      <w:r w:rsidR="001D34DC" w:rsidRPr="003C4EFE">
        <w:rPr>
          <w:color w:val="000000" w:themeColor="text1"/>
          <w:lang w:eastAsia="zh-CN"/>
        </w:rPr>
        <w:t xml:space="preserve"> </w:t>
      </w:r>
      <w:r w:rsidR="001D34DC" w:rsidRPr="00A408A2">
        <w:rPr>
          <w:i/>
          <w:color w:val="000000" w:themeColor="text1"/>
          <w:lang w:eastAsia="zh-CN"/>
        </w:rPr>
        <w:t>k</w:t>
      </w:r>
      <w:r w:rsidR="00000D45" w:rsidRPr="00000D45">
        <w:rPr>
          <w:rFonts w:hint="eastAsia"/>
          <w:color w:val="000000" w:themeColor="text1"/>
          <w:lang w:eastAsia="zh-CN"/>
        </w:rPr>
        <w:t>近邻</w:t>
      </w:r>
      <w:r w:rsidR="001D34DC" w:rsidRPr="003C4EFE">
        <w:rPr>
          <w:color w:val="000000" w:themeColor="text1"/>
          <w:lang w:eastAsia="zh-CN"/>
        </w:rPr>
        <w:t>列表却广泛使用在诸多聚类中。</w:t>
      </w:r>
      <w:r w:rsidR="001D34DC" w:rsidRPr="00A408A2">
        <w:rPr>
          <w:i/>
          <w:color w:val="000000" w:themeColor="text1"/>
          <w:lang w:eastAsia="zh-CN"/>
        </w:rPr>
        <w:t>k</w:t>
      </w:r>
      <w:r w:rsidR="00000D45" w:rsidRPr="00000D45">
        <w:rPr>
          <w:rFonts w:hint="eastAsia"/>
          <w:color w:val="000000" w:themeColor="text1"/>
          <w:lang w:eastAsia="zh-CN"/>
        </w:rPr>
        <w:t>近邻</w:t>
      </w:r>
      <w:r w:rsidR="00000D45">
        <w:rPr>
          <w:color w:val="000000" w:themeColor="text1"/>
          <w:lang w:eastAsia="zh-CN"/>
        </w:rPr>
        <w:t>列表通过观察</w:t>
      </w:r>
      <w:r w:rsidR="001D34DC" w:rsidRPr="003C4EFE">
        <w:rPr>
          <w:color w:val="000000" w:themeColor="text1"/>
          <w:lang w:eastAsia="zh-CN"/>
        </w:rPr>
        <w:t xml:space="preserve"> </w:t>
      </w:r>
      <w:r w:rsidR="001D34DC" w:rsidRPr="00A408A2">
        <w:rPr>
          <w:i/>
          <w:color w:val="000000" w:themeColor="text1"/>
          <w:lang w:eastAsia="zh-CN"/>
        </w:rPr>
        <w:t>k</w:t>
      </w:r>
      <w:r w:rsidR="001D34DC" w:rsidRPr="003C4EFE">
        <w:rPr>
          <w:color w:val="000000" w:themeColor="text1"/>
          <w:lang w:eastAsia="zh-CN"/>
        </w:rPr>
        <w:t xml:space="preserve"> </w:t>
      </w:r>
      <w:r w:rsidR="00000D45">
        <w:rPr>
          <w:color w:val="000000" w:themeColor="text1"/>
          <w:lang w:eastAsia="zh-CN"/>
        </w:rPr>
        <w:t>个最近邻所确定的空间</w:t>
      </w:r>
      <w:r w:rsidR="001D34DC" w:rsidRPr="003C4EFE">
        <w:rPr>
          <w:color w:val="000000" w:themeColor="text1"/>
          <w:lang w:eastAsia="zh-CN"/>
        </w:rPr>
        <w:t>体积来计算密度估计。基于密度的聚类算法</w:t>
      </w:r>
      <w:r w:rsidR="00000D45">
        <w:rPr>
          <w:color w:val="000000" w:themeColor="text1"/>
          <w:lang w:eastAsia="zh-CN"/>
        </w:rPr>
        <w:t>的主要</w:t>
      </w:r>
      <w:r w:rsidR="001D34DC" w:rsidRPr="003C4EFE">
        <w:rPr>
          <w:color w:val="000000" w:themeColor="text1"/>
          <w:lang w:eastAsia="zh-CN"/>
        </w:rPr>
        <w:t>目标是寻找被低密度区域分离的高密度区域</w:t>
      </w:r>
      <w:r w:rsidR="008B5B2F">
        <w:rPr>
          <w:color w:val="000000" w:themeColor="text1"/>
          <w:lang w:eastAsia="zh-CN"/>
        </w:rPr>
        <w:t>[5</w:t>
      </w:r>
      <w:r w:rsidR="001D34DC" w:rsidRPr="003C4EFE">
        <w:rPr>
          <w:color w:val="000000" w:themeColor="text1"/>
          <w:lang w:eastAsia="zh-CN"/>
        </w:rPr>
        <w:t>]</w:t>
      </w:r>
      <w:r w:rsidR="001D34DC" w:rsidRPr="003C4EFE">
        <w:rPr>
          <w:color w:val="000000" w:themeColor="text1"/>
          <w:lang w:eastAsia="zh-CN"/>
        </w:rPr>
        <w:t>。在高维空间中，这常常难以估计，因为数据非常稀疏。</w:t>
      </w:r>
      <w:r w:rsidR="00444393">
        <w:rPr>
          <w:color w:val="000000" w:themeColor="text1"/>
          <w:lang w:eastAsia="zh-CN"/>
        </w:rPr>
        <w:t xml:space="preserve">Hub </w:t>
      </w:r>
      <w:r w:rsidR="00444393">
        <w:rPr>
          <w:color w:val="000000" w:themeColor="text1"/>
          <w:lang w:eastAsia="zh-CN"/>
        </w:rPr>
        <w:t>聚类算法可以处理高维数据，</w:t>
      </w:r>
      <w:r w:rsidR="00444393">
        <w:rPr>
          <w:rFonts w:hint="eastAsia"/>
          <w:color w:val="000000" w:themeColor="text1"/>
          <w:lang w:eastAsia="zh-CN"/>
        </w:rPr>
        <w:t>然而</w:t>
      </w:r>
      <w:r w:rsidR="00444393">
        <w:rPr>
          <w:color w:val="000000" w:themeColor="text1"/>
          <w:lang w:eastAsia="zh-CN"/>
        </w:rPr>
        <w:t>并未对</w:t>
      </w:r>
      <w:r w:rsidR="00444393">
        <w:rPr>
          <w:rFonts w:hint="eastAsia"/>
          <w:color w:val="000000" w:themeColor="text1"/>
          <w:lang w:eastAsia="zh-CN"/>
        </w:rPr>
        <w:t>高维</w:t>
      </w:r>
      <w:r w:rsidR="00444393">
        <w:rPr>
          <w:color w:val="000000" w:themeColor="text1"/>
          <w:lang w:eastAsia="zh-CN"/>
        </w:rPr>
        <w:t>数据中的</w:t>
      </w:r>
      <w:r w:rsidR="00444393">
        <w:rPr>
          <w:rFonts w:hint="eastAsia"/>
          <w:color w:val="000000" w:themeColor="text1"/>
          <w:lang w:eastAsia="zh-CN"/>
        </w:rPr>
        <w:t>冗余</w:t>
      </w:r>
      <w:r w:rsidR="00444393">
        <w:rPr>
          <w:color w:val="000000" w:themeColor="text1"/>
          <w:lang w:eastAsia="zh-CN"/>
        </w:rPr>
        <w:t>和噪声数据给予关注，</w:t>
      </w:r>
      <w:r w:rsidR="00444393">
        <w:rPr>
          <w:rFonts w:hint="eastAsia"/>
          <w:color w:val="000000" w:themeColor="text1"/>
          <w:lang w:eastAsia="zh-CN"/>
        </w:rPr>
        <w:t>从而</w:t>
      </w:r>
      <w:r w:rsidR="00444393">
        <w:rPr>
          <w:color w:val="000000" w:themeColor="text1"/>
          <w:lang w:eastAsia="zh-CN"/>
        </w:rPr>
        <w:t>导致聚类性能不佳。</w:t>
      </w:r>
    </w:p>
    <w:p w14:paraId="2345CEC1" w14:textId="2AD6C24E" w:rsidR="008F423B" w:rsidRPr="003C4EFE" w:rsidRDefault="00C333A4" w:rsidP="00F425E5">
      <w:pPr>
        <w:pStyle w:val="2"/>
        <w:rPr>
          <w:lang w:eastAsia="zh-CN"/>
        </w:rPr>
      </w:pPr>
      <w:bookmarkStart w:id="3" w:name="header-c28"/>
      <w:bookmarkEnd w:id="3"/>
      <w:r>
        <w:rPr>
          <w:lang w:eastAsia="zh-CN"/>
        </w:rPr>
        <w:t>2</w:t>
      </w:r>
      <w:r w:rsidR="001D34DC" w:rsidRPr="003C4EFE">
        <w:rPr>
          <w:lang w:eastAsia="zh-CN"/>
        </w:rPr>
        <w:t xml:space="preserve">.1 Hubness </w:t>
      </w:r>
      <w:r w:rsidR="001D34DC" w:rsidRPr="003C4EFE">
        <w:rPr>
          <w:rFonts w:ascii="宋体" w:eastAsia="宋体" w:hAnsi="宋体" w:cs="宋体"/>
          <w:lang w:eastAsia="zh-CN"/>
        </w:rPr>
        <w:t>现</w:t>
      </w:r>
      <w:r w:rsidR="001D34DC" w:rsidRPr="003C4EFE">
        <w:rPr>
          <w:lang w:eastAsia="zh-CN"/>
        </w:rPr>
        <w:t>象</w:t>
      </w:r>
    </w:p>
    <w:p w14:paraId="14A40950" w14:textId="5EF5BD43" w:rsidR="008F423B" w:rsidRPr="003C4EFE" w:rsidRDefault="00694569" w:rsidP="00694569">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令</w:t>
      </w:r>
      <w:r w:rsidR="001D34DC" w:rsidRPr="003C4EFE">
        <w:rPr>
          <w:color w:val="000000" w:themeColor="text1"/>
          <w:lang w:eastAsia="zh-CN"/>
        </w:rPr>
        <w:t xml:space="preserve"> </w:t>
      </w:r>
      <m:oMath>
        <m:r>
          <w:rPr>
            <w:rFonts w:ascii="Cambria Math" w:hAnsi="Cambria Math"/>
            <w:color w:val="000000" w:themeColor="text1"/>
            <w:lang w:eastAsia="zh-CN"/>
          </w:rPr>
          <m:t>D⊂</m:t>
        </m:r>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r>
          <w:rPr>
            <w:rFonts w:ascii="Cambria Math" w:hAnsi="Cambria Math"/>
            <w:color w:val="000000" w:themeColor="text1"/>
            <w:lang w:eastAsia="zh-CN"/>
          </w:rPr>
          <m:t>，</m:t>
        </m:r>
        <m:r>
          <w:rPr>
            <w:rFonts w:ascii="Cambria Math" w:hAnsi="Cambria Math"/>
            <w:color w:val="000000" w:themeColor="text1"/>
            <w:lang w:eastAsia="zh-CN"/>
          </w:rPr>
          <m:t>d∈{1,2,…}</m:t>
        </m:r>
      </m:oMath>
      <w:r w:rsidR="001D34DC" w:rsidRPr="003C4EFE">
        <w:rPr>
          <w:color w:val="000000" w:themeColor="text1"/>
          <w:lang w:eastAsia="zh-CN"/>
        </w:rPr>
        <w:t xml:space="preserve"> </w:t>
      </w:r>
      <w:r w:rsidR="00AC7724">
        <w:rPr>
          <w:color w:val="000000" w:themeColor="text1"/>
          <w:lang w:eastAsia="zh-CN"/>
        </w:rPr>
        <w:t>表示一组数据</w:t>
      </w:r>
      <w:r w:rsidR="00AC7724">
        <w:rPr>
          <w:rFonts w:hint="eastAsia"/>
          <w:color w:val="000000" w:themeColor="text1"/>
          <w:lang w:eastAsia="zh-CN"/>
        </w:rPr>
        <w:t>集</w:t>
      </w:r>
      <w:r w:rsidR="001D34DC" w:rsidRPr="003C4EFE">
        <w:rPr>
          <w:color w:val="000000" w:themeColor="text1"/>
          <w:lang w:eastAsia="zh-CN"/>
        </w:rPr>
        <w:t>，其中</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1</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2</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n</m:t>
            </m:r>
          </m:sub>
        </m:sSub>
      </m:oMath>
      <w:r w:rsidR="001D34DC" w:rsidRPr="003C4EFE">
        <w:rPr>
          <w:color w:val="000000" w:themeColor="text1"/>
          <w:lang w:eastAsia="zh-CN"/>
        </w:rPr>
        <w:t xml:space="preserve"> </w:t>
      </w:r>
      <w:r w:rsidR="001D34DC" w:rsidRPr="003C4EFE">
        <w:rPr>
          <w:color w:val="000000" w:themeColor="text1"/>
          <w:lang w:eastAsia="zh-CN"/>
        </w:rPr>
        <w:t>为数据集</w:t>
      </w:r>
      <w:r w:rsidR="001D34DC" w:rsidRPr="003C4EFE">
        <w:rPr>
          <w:color w:val="000000" w:themeColor="text1"/>
          <w:lang w:eastAsia="zh-CN"/>
        </w:rPr>
        <w:t xml:space="preserve"> </w:t>
      </w:r>
      <m:oMath>
        <m:r>
          <w:rPr>
            <w:rFonts w:ascii="Cambria Math" w:hAnsi="Cambria Math"/>
            <w:color w:val="000000" w:themeColor="text1"/>
            <w:lang w:eastAsia="zh-CN"/>
          </w:rPr>
          <m:t>D</m:t>
        </m:r>
      </m:oMath>
      <w:r w:rsidR="001D34DC" w:rsidRPr="003C4EFE">
        <w:rPr>
          <w:color w:val="000000" w:themeColor="text1"/>
          <w:lang w:eastAsia="zh-CN"/>
        </w:rPr>
        <w:t xml:space="preserve"> </w:t>
      </w:r>
      <w:r w:rsidR="00023130">
        <w:rPr>
          <w:color w:val="000000" w:themeColor="text1"/>
          <w:lang w:eastAsia="zh-CN"/>
        </w:rPr>
        <w:t>中</w:t>
      </w:r>
      <w:r w:rsidR="001D34DC" w:rsidRPr="003C4EFE">
        <w:rPr>
          <w:color w:val="000000" w:themeColor="text1"/>
          <w:lang w:eastAsia="zh-CN"/>
        </w:rPr>
        <w:t>的元素。令</w:t>
      </w:r>
      <w:r w:rsidR="001D34DC" w:rsidRPr="003C4EFE">
        <w:rPr>
          <w:color w:val="000000" w:themeColor="text1"/>
          <w:lang w:eastAsia="zh-CN"/>
        </w:rPr>
        <w:t xml:space="preserve"> </w:t>
      </w:r>
      <m:oMath>
        <m:r>
          <w:rPr>
            <w:rFonts w:ascii="Cambria Math" w:hAnsi="Cambria Math"/>
            <w:color w:val="000000" w:themeColor="text1"/>
            <w:lang w:eastAsia="zh-CN"/>
          </w:rPr>
          <m:t>dist</m:t>
        </m:r>
      </m:oMath>
      <w:r w:rsidR="001D34DC" w:rsidRPr="003C4EFE">
        <w:rPr>
          <w:color w:val="000000" w:themeColor="text1"/>
          <w:lang w:eastAsia="zh-CN"/>
        </w:rPr>
        <w:t xml:space="preserve"> </w:t>
      </w:r>
      <w:r w:rsidR="001D34DC" w:rsidRPr="003C4EFE">
        <w:rPr>
          <w:color w:val="000000" w:themeColor="text1"/>
          <w:lang w:eastAsia="zh-CN"/>
        </w:rPr>
        <w:t>表示在</w:t>
      </w:r>
      <w:r w:rsidR="001D34DC" w:rsidRPr="003C4EFE">
        <w:rPr>
          <w:color w:val="000000" w:themeColor="text1"/>
          <w:lang w:eastAsia="zh-CN"/>
        </w:rPr>
        <w:t xml:space="preserve"> </w:t>
      </w:r>
      <m:oMath>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oMath>
      <w:r w:rsidR="001D34DC" w:rsidRPr="003C4EFE">
        <w:rPr>
          <w:color w:val="000000" w:themeColor="text1"/>
          <w:lang w:eastAsia="zh-CN"/>
        </w:rPr>
        <w:t xml:space="preserve"> </w:t>
      </w:r>
      <w:r w:rsidR="001D34DC" w:rsidRPr="003C4EFE">
        <w:rPr>
          <w:color w:val="000000" w:themeColor="text1"/>
          <w:lang w:eastAsia="zh-CN"/>
        </w:rPr>
        <w:t>空间中的一个距离函数</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oMath>
      <w:r w:rsidR="001D34DC" w:rsidRPr="003C4EFE">
        <w:rPr>
          <w:color w:val="000000" w:themeColor="text1"/>
          <w:lang w:eastAsia="zh-CN"/>
        </w:rPr>
        <w:t>，其中</w:t>
      </w:r>
      <w:r w:rsidR="001D34DC" w:rsidRPr="003C4EFE">
        <w:rPr>
          <w:color w:val="000000" w:themeColor="text1"/>
          <w:lang w:eastAsia="zh-CN"/>
        </w:rPr>
        <w:t xml:space="preserve"> </w:t>
      </w:r>
      <m:oMath>
        <m:r>
          <w:rPr>
            <w:rFonts w:ascii="Cambria Math" w:hAnsi="Cambria Math"/>
            <w:color w:val="000000" w:themeColor="text1"/>
            <w:lang w:eastAsia="zh-CN"/>
          </w:rPr>
          <m:t>i,k∈{1,2,…,n}</m:t>
        </m:r>
      </m:oMath>
      <w:r w:rsidR="001D34DC" w:rsidRPr="003C4EFE">
        <w:rPr>
          <w:color w:val="000000" w:themeColor="text1"/>
          <w:lang w:eastAsia="zh-CN"/>
        </w:rPr>
        <w:t xml:space="preserve"> </w:t>
      </w:r>
      <w:r w:rsidR="00F319EF">
        <w:rPr>
          <w:color w:val="000000" w:themeColor="text1"/>
          <w:lang w:eastAsia="zh-CN"/>
        </w:rPr>
        <w:t>，</w:t>
      </w:r>
      <w:r w:rsidR="001D34DC" w:rsidRPr="003C4EFE">
        <w:rPr>
          <w:color w:val="000000" w:themeColor="text1"/>
          <w:lang w:eastAsia="zh-CN"/>
        </w:rPr>
        <w:t>定义</w:t>
      </w:r>
      <w:r w:rsidR="00491966">
        <w:rPr>
          <w:color w:val="000000" w:themeColor="text1"/>
          <w:lang w:eastAsia="zh-CN"/>
        </w:rPr>
        <w:t>如下</w:t>
      </w:r>
      <w:r w:rsidR="001D34DC" w:rsidRPr="003C4EFE">
        <w:rPr>
          <w:color w:val="000000" w:themeColor="text1"/>
          <w:lang w:eastAsia="zh-CN"/>
        </w:rPr>
        <w:t>：</w:t>
      </w:r>
    </w:p>
    <w:p w14:paraId="02DC1B77" w14:textId="1AB74AA4" w:rsidR="00694569" w:rsidRPr="000D5CB4" w:rsidRDefault="00DF03C0" w:rsidP="00694569">
      <w:pPr>
        <w:pStyle w:val="a0"/>
        <w:jc w:val="both"/>
        <w:rPr>
          <w:color w:val="000000" w:themeColor="text1"/>
          <w:lang w:eastAsia="zh-CN"/>
        </w:rPr>
      </w:pPr>
      <m:oMathPara>
        <m:oMathParaPr>
          <m:jc m:val="center"/>
        </m:oMathParaPr>
        <m:oMath>
          <m:sSub>
            <m:sSubPr>
              <m:ctrlPr>
                <w:rPr>
                  <w:rFonts w:ascii="Cambria Math" w:hAnsi="Cambria Math"/>
                  <w:color w:val="000000" w:themeColor="text1"/>
                  <w:lang w:eastAsia="zh-CN"/>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r>
            <w:rPr>
              <w:rFonts w:ascii="Cambria Math" w:hAnsi="Cambria Math"/>
              <w:color w:val="000000" w:themeColor="text1"/>
              <w:lang w:eastAsia="zh-CN"/>
            </w:rPr>
            <m:t>=</m:t>
          </m:r>
          <m:d>
            <m:dPr>
              <m:begChr m:val="{"/>
              <m:endChr m:val=""/>
              <m:ctrlPr>
                <w:rPr>
                  <w:rFonts w:ascii="Cambria Math" w:hAnsi="Cambria Math"/>
                  <w:i/>
                  <w:color w:val="000000" w:themeColor="text1"/>
                  <w:lang w:eastAsia="zh-CN"/>
                </w:rPr>
              </m:ctrlPr>
            </m:dPr>
            <m:e>
              <m:eqArr>
                <m:eqArrPr>
                  <m:ctrlPr>
                    <w:rPr>
                      <w:rFonts w:ascii="Cambria Math" w:hAnsi="Cambria Math"/>
                      <w:i/>
                      <w:color w:val="000000" w:themeColor="text1"/>
                      <w:lang w:eastAsia="zh-CN"/>
                    </w:rPr>
                  </m:ctrlPr>
                </m:eqArrPr>
                <m:e>
                  <m:r>
                    <w:rPr>
                      <w:rFonts w:ascii="Cambria Math" w:hAnsi="Cambria Math"/>
                      <w:color w:val="000000" w:themeColor="text1"/>
                      <w:lang w:eastAsia="zh-CN"/>
                    </w:rPr>
                    <m:t>1, i</m:t>
                  </m:r>
                  <m:r>
                    <m:rPr>
                      <m:sty m:val="p"/>
                    </m:rPr>
                    <w:rPr>
                      <w:rFonts w:ascii="Cambria Math" w:hAnsi="Cambria Math"/>
                      <w:color w:val="000000" w:themeColor="text1"/>
                    </w:rPr>
                    <m:t xml:space="preserve">f x is among k nearest neighbours of </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  according to dist</m:t>
                  </m:r>
                  <m:r>
                    <w:rPr>
                      <w:rFonts w:ascii="Cambria Math" w:hAnsi="Cambria Math"/>
                      <w:color w:val="000000" w:themeColor="text1"/>
                      <w:lang w:eastAsia="zh-CN"/>
                    </w:rPr>
                    <m:t xml:space="preserve"> </m:t>
                  </m:r>
                </m:e>
                <m:e>
                  <m:r>
                    <w:rPr>
                      <w:rFonts w:ascii="Cambria Math" w:hAnsi="Cambria Math"/>
                      <w:color w:val="000000" w:themeColor="text1"/>
                      <w:lang w:eastAsia="zh-CN"/>
                    </w:rPr>
                    <m:t>0,</m:t>
                  </m:r>
                  <m:r>
                    <m:rPr>
                      <m:sty m:val="p"/>
                    </m:rPr>
                    <w:rPr>
                      <w:rFonts w:ascii="Cambria Math" w:hAnsi="Cambria Math"/>
                      <w:color w:val="000000" w:themeColor="text1"/>
                    </w:rPr>
                    <m:t>otherwise</m:t>
                  </m:r>
                </m:e>
              </m:eqArr>
            </m:e>
          </m:d>
        </m:oMath>
      </m:oMathPara>
    </w:p>
    <w:p w14:paraId="740608CB" w14:textId="4F402D5B" w:rsidR="008F423B" w:rsidRPr="003C4EFE" w:rsidRDefault="001D34DC">
      <w:pPr>
        <w:pStyle w:val="a0"/>
        <w:rPr>
          <w:color w:val="000000" w:themeColor="text1"/>
          <w:lang w:eastAsia="zh-CN"/>
        </w:rPr>
      </w:pPr>
      <w:proofErr w:type="spellStart"/>
      <w:r w:rsidRPr="003C4EFE">
        <w:rPr>
          <w:color w:val="000000" w:themeColor="text1"/>
        </w:rPr>
        <w:t>在此基础之上，定义</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e>
        </m:nary>
        <m:r>
          <w:rPr>
            <w:rFonts w:ascii="Cambria Math" w:hAnsi="Cambria Math"/>
            <w:color w:val="000000" w:themeColor="text1"/>
          </w:rPr>
          <m:t>(x)</m:t>
        </m:r>
      </m:oMath>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表示为在</w:t>
      </w:r>
      <w:proofErr w:type="spellEnd"/>
      <w:r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Pr="003C4EFE">
        <w:rPr>
          <w:color w:val="000000" w:themeColor="text1"/>
        </w:rPr>
        <w:t xml:space="preserve"> </w:t>
      </w:r>
      <w:proofErr w:type="spellStart"/>
      <w:r w:rsidRPr="003C4EFE">
        <w:rPr>
          <w:color w:val="000000" w:themeColor="text1"/>
        </w:rPr>
        <w:t>空间中</w:t>
      </w:r>
      <w:proofErr w:type="spellEnd"/>
      <w:r w:rsidRPr="003C4EFE">
        <w:rPr>
          <w:color w:val="000000" w:themeColor="text1"/>
        </w:rPr>
        <w:t>，</w:t>
      </w:r>
      <m:oMath>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出现在其它</w:t>
      </w:r>
      <w:proofErr w:type="spellEnd"/>
      <w:r w:rsidR="00FA30A5" w:rsidRPr="00D46D78">
        <w:rPr>
          <w:i/>
          <w:color w:val="000000" w:themeColor="text1"/>
        </w:rPr>
        <w:t xml:space="preserve"> k</w:t>
      </w:r>
      <w:r w:rsidR="00FA30A5">
        <w:rPr>
          <w:color w:val="000000" w:themeColor="text1"/>
        </w:rPr>
        <w:t xml:space="preserve"> </w:t>
      </w:r>
      <w:proofErr w:type="spellStart"/>
      <w:r w:rsidR="00FA30A5" w:rsidRPr="00FA30A5">
        <w:rPr>
          <w:rFonts w:hint="eastAsia"/>
          <w:color w:val="000000" w:themeColor="text1"/>
        </w:rPr>
        <w:t>近邻</w:t>
      </w:r>
      <w:r w:rsidRPr="003C4EFE">
        <w:rPr>
          <w:color w:val="000000" w:themeColor="text1"/>
        </w:rPr>
        <w:t>列表中的次数，也记为</w:t>
      </w:r>
      <w:proofErr w:type="spellEnd"/>
      <w:r w:rsidR="00A408A2">
        <w:rPr>
          <w:color w:val="000000" w:themeColor="text1"/>
        </w:rPr>
        <w:t xml:space="preserve"> </w:t>
      </w:r>
      <w:r w:rsidR="00A408A2" w:rsidRPr="00D46D78">
        <w:rPr>
          <w:i/>
          <w:color w:val="000000" w:themeColor="text1"/>
        </w:rPr>
        <w:t>k</w:t>
      </w:r>
      <w:r w:rsidRPr="00D46D78">
        <w:rPr>
          <w:i/>
          <w:color w:val="000000" w:themeColor="text1"/>
        </w:rPr>
        <w:t>-occurrence</w:t>
      </w:r>
      <w:r w:rsidRPr="003C4EFE">
        <w:rPr>
          <w:color w:val="000000" w:themeColor="text1"/>
        </w:rPr>
        <w:t>。</w:t>
      </w:r>
      <w:r w:rsidRPr="003C4EFE">
        <w:rPr>
          <w:color w:val="000000" w:themeColor="text1"/>
        </w:rPr>
        <w:t xml:space="preserve"> </w:t>
      </w:r>
      <w:r w:rsidRPr="003C4EFE">
        <w:rPr>
          <w:color w:val="000000" w:themeColor="text1"/>
          <w:lang w:eastAsia="zh-CN"/>
        </w:rPr>
        <w:t>数据点的</w:t>
      </w:r>
      <w:r w:rsidRPr="003C4EFE">
        <w:rPr>
          <w:color w:val="000000" w:themeColor="text1"/>
          <w:lang w:eastAsia="zh-CN"/>
        </w:rPr>
        <w:t xml:space="preserve"> bad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B</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，是指数据点</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作为数据集</w:t>
      </w:r>
      <w:r w:rsidRPr="003C4EFE">
        <w:rPr>
          <w:color w:val="000000" w:themeColor="text1"/>
          <w:lang w:eastAsia="zh-CN"/>
        </w:rPr>
        <w:t xml:space="preserve"> </w:t>
      </w:r>
      <w:r w:rsidRPr="00D46D78">
        <w:rPr>
          <w:i/>
          <w:color w:val="000000" w:themeColor="text1"/>
          <w:lang w:eastAsia="zh-CN"/>
        </w:rPr>
        <w:t>D</w:t>
      </w:r>
      <w:r w:rsidRPr="003C4EFE">
        <w:rPr>
          <w:color w:val="000000" w:themeColor="text1"/>
          <w:lang w:eastAsia="zh-CN"/>
        </w:rPr>
        <w:t xml:space="preserve"> </w:t>
      </w:r>
      <w:r w:rsidRPr="003C4EFE">
        <w:rPr>
          <w:color w:val="000000" w:themeColor="text1"/>
          <w:lang w:eastAsia="zh-CN"/>
        </w:rPr>
        <w:t>中其它的点的</w:t>
      </w:r>
      <w:r w:rsidRPr="003C4EFE">
        <w:rPr>
          <w:color w:val="000000" w:themeColor="text1"/>
          <w:lang w:eastAsia="zh-CN"/>
        </w:rPr>
        <w:t xml:space="preserve"> </w:t>
      </w:r>
      <w:r w:rsidRPr="00D46D78">
        <w:rPr>
          <w:i/>
          <w:color w:val="000000" w:themeColor="text1"/>
          <w:lang w:eastAsia="zh-CN"/>
        </w:rPr>
        <w:t>k</w:t>
      </w:r>
      <w:r w:rsidR="00663C16" w:rsidRPr="00000D45">
        <w:rPr>
          <w:rFonts w:hint="eastAsia"/>
          <w:color w:val="000000" w:themeColor="text1"/>
          <w:lang w:eastAsia="zh-CN"/>
        </w:rPr>
        <w:t>近邻</w:t>
      </w:r>
      <w:r w:rsidRPr="003C4EFE">
        <w:rPr>
          <w:color w:val="000000" w:themeColor="text1"/>
          <w:lang w:eastAsia="zh-CN"/>
        </w:rPr>
        <w:t>次数，并且</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点的标签和那些点的标签不匹配。数据点的</w:t>
      </w:r>
      <w:r w:rsidRPr="003C4EFE">
        <w:rPr>
          <w:color w:val="000000" w:themeColor="text1"/>
          <w:lang w:eastAsia="zh-CN"/>
        </w:rPr>
        <w:t xml:space="preserve"> good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G</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w:t>
      </w:r>
      <w:r w:rsidRPr="003C4EFE">
        <w:rPr>
          <w:color w:val="000000" w:themeColor="text1"/>
          <w:lang w:eastAsia="zh-CN"/>
        </w:rPr>
        <w:t xml:space="preserve"> </w:t>
      </w:r>
      <w:r w:rsidRPr="003C4EFE">
        <w:rPr>
          <w:color w:val="000000" w:themeColor="text1"/>
          <w:lang w:eastAsia="zh-CN"/>
        </w:rPr>
        <w:t>是指点</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的标签与那些点的标签相匹配</w:t>
      </w:r>
      <w:r w:rsidR="004A1A23">
        <w:rPr>
          <w:color w:val="000000" w:themeColor="text1"/>
          <w:lang w:eastAsia="zh-CN"/>
        </w:rPr>
        <w:t>[6</w:t>
      </w:r>
      <w:r w:rsidRPr="003C4EFE">
        <w:rPr>
          <w:color w:val="000000" w:themeColor="text1"/>
          <w:lang w:eastAsia="zh-CN"/>
        </w:rPr>
        <w:t>]</w:t>
      </w:r>
      <w:r w:rsidRPr="003C4EFE">
        <w:rPr>
          <w:color w:val="000000" w:themeColor="text1"/>
          <w:lang w:eastAsia="zh-CN"/>
        </w:rPr>
        <w:t>。为了表征</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的非对称性，我们使用</w:t>
      </w:r>
      <w:r w:rsidRPr="003C4EFE">
        <w:rPr>
          <w:color w:val="000000" w:themeColor="text1"/>
          <w:lang w:eastAsia="zh-CN"/>
        </w:rPr>
        <w:t xml:space="preserve"> </w:t>
      </w:r>
      <w:r w:rsidRPr="00D46D78">
        <w:rPr>
          <w:i/>
          <w:color w:val="000000" w:themeColor="text1"/>
          <w:lang w:eastAsia="zh-CN"/>
        </w:rPr>
        <w:t xml:space="preserve">k-occurrences </w:t>
      </w:r>
      <w:r w:rsidRPr="003C4EFE">
        <w:rPr>
          <w:color w:val="000000" w:themeColor="text1"/>
          <w:lang w:eastAsia="zh-CN"/>
        </w:rPr>
        <w:t>分布的标准第三矩，</w:t>
      </w:r>
    </w:p>
    <w:p w14:paraId="268C3F92" w14:textId="5116633F" w:rsidR="008F423B" w:rsidRPr="003C4EFE" w:rsidRDefault="00DF03C0" w:rsidP="00694569">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3</m:t>
                  </m:r>
                </m:sup>
              </m:sSup>
            </m:num>
            <m:den>
              <m:sSubSup>
                <m:sSubSupPr>
                  <m:ctrlPr>
                    <w:rPr>
                      <w:rFonts w:ascii="Cambria Math" w:hAnsi="Cambria Math"/>
                      <w:color w:val="000000" w:themeColor="text1"/>
                    </w:rPr>
                  </m:ctrlPr>
                </m:sSubSup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up>
                  <m:r>
                    <w:rPr>
                      <w:rFonts w:ascii="Cambria Math" w:hAnsi="Cambria Math"/>
                      <w:color w:val="000000" w:themeColor="text1"/>
                    </w:rPr>
                    <m:t>3</m:t>
                  </m:r>
                </m:sup>
              </m:sSubSup>
            </m:den>
          </m:f>
        </m:oMath>
      </m:oMathPara>
    </w:p>
    <w:p w14:paraId="6A7C3B46" w14:textId="6DEB3B55" w:rsidR="008F423B" w:rsidRPr="00166889" w:rsidRDefault="001D34DC" w:rsidP="00C32574">
      <w:pPr>
        <w:autoSpaceDE w:val="0"/>
        <w:autoSpaceDN w:val="0"/>
        <w:adjustRightInd w:val="0"/>
        <w:spacing w:after="240" w:line="280" w:lineRule="atLeast"/>
        <w:rPr>
          <w:rFonts w:ascii="Times" w:eastAsiaTheme="minorEastAsia" w:hAnsi="Times" w:cs="Times"/>
          <w:color w:val="000000"/>
          <w:lang w:eastAsia="zh-CN"/>
        </w:rPr>
      </w:pPr>
      <w:r w:rsidRPr="003C4EFE">
        <w:rPr>
          <w:color w:val="000000" w:themeColor="text1"/>
          <w:lang w:eastAsia="zh-CN"/>
        </w:rPr>
        <w:t>其中</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μ</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和</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σ</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分别是</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的均值和标准差。</w:t>
      </w:r>
      <w:r w:rsidR="00CA14F6">
        <w:rPr>
          <w:rFonts w:hint="eastAsia"/>
          <w:color w:val="000000" w:themeColor="text1"/>
          <w:lang w:eastAsia="zh-CN"/>
        </w:rPr>
        <w:t>偏</w:t>
      </w:r>
      <w:r w:rsidR="00974819" w:rsidRPr="00974819">
        <w:rPr>
          <w:rFonts w:hint="eastAsia"/>
          <w:color w:val="000000" w:themeColor="text1"/>
          <w:lang w:eastAsia="zh-CN"/>
        </w:rPr>
        <w:t>度是用于衡量实数域中随机变量分布的不对称性。偏度的值有正负之分，偏度为负则表明绝大多数的值（包括中值在内）位于平均值的右侧；偏度为正则表明绝大多数的值（不一定包括中值）位于平均值的左侧；偏度为零则表明数值近似地均匀分布在均值的两侧，却不一定为对称分布。</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166889">
        <w:rPr>
          <w:rFonts w:ascii="MS Mincho" w:eastAsiaTheme="minorEastAsia" w:hAnsi="MS Mincho" w:cs="MS Mincho" w:hint="eastAsia"/>
          <w:color w:val="000000" w:themeColor="text1"/>
          <w:lang w:eastAsia="zh-CN"/>
        </w:rPr>
        <w:t>值越大表明数据集的</w:t>
      </w:r>
      <w:r w:rsidR="00166889">
        <w:rPr>
          <w:rFonts w:ascii="MS Mincho" w:eastAsiaTheme="minorEastAsia" w:hAnsi="MS Mincho" w:cs="MS Mincho" w:hint="eastAsia"/>
          <w:color w:val="000000" w:themeColor="text1"/>
          <w:lang w:eastAsia="zh-CN"/>
        </w:rPr>
        <w:t xml:space="preserve"> </w:t>
      </w:r>
      <w:r w:rsidR="006C492C">
        <w:rPr>
          <w:rFonts w:ascii="MS Mincho" w:eastAsiaTheme="minorEastAsia" w:hAnsi="MS Mincho" w:cs="MS Mincho"/>
          <w:color w:val="000000" w:themeColor="text1"/>
          <w:lang w:eastAsia="zh-CN"/>
        </w:rPr>
        <w:t>hubness</w:t>
      </w:r>
      <w:r w:rsidR="00166889">
        <w:rPr>
          <w:rFonts w:ascii="MS Mincho" w:eastAsiaTheme="minorEastAsia" w:hAnsi="MS Mincho" w:cs="MS Mincho"/>
          <w:color w:val="000000" w:themeColor="text1"/>
          <w:lang w:eastAsia="zh-CN"/>
        </w:rPr>
        <w:t xml:space="preserve"> </w:t>
      </w:r>
      <w:r w:rsidR="00166889">
        <w:rPr>
          <w:rFonts w:ascii="MS Mincho" w:eastAsiaTheme="minorEastAsia" w:hAnsi="MS Mincho" w:cs="MS Mincho" w:hint="eastAsia"/>
          <w:color w:val="000000" w:themeColor="text1"/>
          <w:lang w:eastAsia="zh-CN"/>
        </w:rPr>
        <w:t>现象就越严重，</w:t>
      </w:r>
      <w:r w:rsidR="00166889">
        <w:rPr>
          <w:rFonts w:ascii="MS Mincho" w:eastAsiaTheme="minorEastAsia" w:hAnsi="MS Mincho" w:cs="MS Mincho" w:hint="eastAsia"/>
          <w:color w:val="000000" w:themeColor="text1"/>
          <w:lang w:eastAsia="zh-CN"/>
        </w:rPr>
        <w:t>hubs</w:t>
      </w:r>
      <w:r w:rsidR="00166889">
        <w:rPr>
          <w:rFonts w:ascii="MS Mincho" w:eastAsiaTheme="minorEastAsia" w:hAnsi="MS Mincho" w:cs="MS Mincho"/>
          <w:color w:val="000000" w:themeColor="text1"/>
          <w:lang w:eastAsia="zh-CN"/>
        </w:rPr>
        <w:t xml:space="preserve"> </w:t>
      </w:r>
      <w:r w:rsidR="00166889">
        <w:rPr>
          <w:rFonts w:ascii="MS Mincho" w:eastAsiaTheme="minorEastAsia" w:hAnsi="MS Mincho" w:cs="MS Mincho" w:hint="eastAsia"/>
          <w:color w:val="000000" w:themeColor="text1"/>
          <w:lang w:eastAsia="zh-CN"/>
        </w:rPr>
        <w:t>出现的概率就越高。</w:t>
      </w:r>
    </w:p>
    <w:p w14:paraId="3AFAEA3C" w14:textId="44A28DC2" w:rsidR="008F423B" w:rsidRPr="003C4EFE" w:rsidRDefault="00C333A4">
      <w:pPr>
        <w:pStyle w:val="2"/>
        <w:rPr>
          <w:lang w:eastAsia="zh-CN"/>
        </w:rPr>
      </w:pPr>
      <w:bookmarkStart w:id="4" w:name="header-c41"/>
      <w:bookmarkEnd w:id="4"/>
      <w:r>
        <w:rPr>
          <w:lang w:eastAsia="zh-CN"/>
        </w:rPr>
        <w:t>2</w:t>
      </w:r>
      <w:r w:rsidR="001D34DC" w:rsidRPr="003C4EFE">
        <w:rPr>
          <w:lang w:eastAsia="zh-CN"/>
        </w:rPr>
        <w:t xml:space="preserve">.2 </w:t>
      </w:r>
      <w:r w:rsidR="0088617D">
        <w:rPr>
          <w:rFonts w:hint="eastAsia"/>
          <w:lang w:eastAsia="zh-CN"/>
        </w:rPr>
        <w:t>H</w:t>
      </w:r>
      <w:r w:rsidR="001D34DC" w:rsidRPr="003C4EFE">
        <w:rPr>
          <w:lang w:eastAsia="zh-CN"/>
        </w:rPr>
        <w:t>ub</w:t>
      </w:r>
      <w:r w:rsidR="001D34DC" w:rsidRPr="003C4EFE">
        <w:rPr>
          <w:lang w:eastAsia="zh-CN"/>
        </w:rPr>
        <w:t>聚类</w:t>
      </w:r>
      <w:r w:rsidR="0088617D">
        <w:rPr>
          <w:lang w:eastAsia="zh-CN"/>
        </w:rPr>
        <w:t>算法</w:t>
      </w:r>
    </w:p>
    <w:p w14:paraId="610E3C0F" w14:textId="14B04BA5" w:rsidR="0020484B" w:rsidRPr="0067708E" w:rsidRDefault="00A66EE5" w:rsidP="00D1734A">
      <w:pPr>
        <w:pStyle w:val="FirstParagraph"/>
        <w:rPr>
          <w:lang w:eastAsia="zh-CN"/>
        </w:rPr>
      </w:pPr>
      <w:r w:rsidRPr="003C4EFE">
        <w:rPr>
          <w:color w:val="000000" w:themeColor="text1"/>
          <w:lang w:eastAsia="zh-CN"/>
        </w:rPr>
        <w:t xml:space="preserve">         </w:t>
      </w:r>
      <w:r w:rsidR="0056495A">
        <w:rPr>
          <w:color w:val="000000" w:themeColor="text1"/>
          <w:lang w:eastAsia="zh-CN"/>
        </w:rPr>
        <w:t>具有高</w:t>
      </w:r>
      <w:r w:rsidR="0056495A">
        <w:rPr>
          <w:color w:val="000000" w:themeColor="text1"/>
          <w:lang w:eastAsia="zh-CN"/>
        </w:rPr>
        <w:t xml:space="preserve"> hubness</w:t>
      </w:r>
      <w:r w:rsidR="0056495A">
        <w:rPr>
          <w:color w:val="000000" w:themeColor="text1"/>
          <w:lang w:eastAsia="zh-CN"/>
        </w:rPr>
        <w:t>分数的点</w:t>
      </w:r>
      <w:r w:rsidR="001D34DC" w:rsidRPr="003C4EFE">
        <w:rPr>
          <w:color w:val="000000" w:themeColor="text1"/>
          <w:lang w:eastAsia="zh-CN"/>
        </w:rPr>
        <w:t>更</w:t>
      </w:r>
      <w:r w:rsidR="0056495A">
        <w:rPr>
          <w:color w:val="000000" w:themeColor="text1"/>
          <w:lang w:eastAsia="zh-CN"/>
        </w:rPr>
        <w:t>易</w:t>
      </w:r>
      <w:r w:rsidR="001D34DC" w:rsidRPr="003C4EFE">
        <w:rPr>
          <w:color w:val="000000" w:themeColor="text1"/>
          <w:lang w:eastAsia="zh-CN"/>
        </w:rPr>
        <w:t>接近簇</w:t>
      </w:r>
      <w:r w:rsidR="00442A61">
        <w:rPr>
          <w:color w:val="000000" w:themeColor="text1"/>
          <w:lang w:eastAsia="zh-CN"/>
        </w:rPr>
        <w:t>中心</w:t>
      </w:r>
      <w:r w:rsidR="0056495A">
        <w:rPr>
          <w:color w:val="000000" w:themeColor="text1"/>
          <w:lang w:eastAsia="zh-CN"/>
        </w:rPr>
        <w:t xml:space="preserve"> </w:t>
      </w:r>
      <w:r w:rsidR="000269CB">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。将</w:t>
      </w:r>
      <w:r w:rsidR="001D34DC" w:rsidRPr="003C4EFE">
        <w:rPr>
          <w:color w:val="000000" w:themeColor="text1"/>
          <w:lang w:eastAsia="zh-CN"/>
        </w:rPr>
        <w:t xml:space="preserve"> hubness </w:t>
      </w:r>
      <w:r w:rsidR="001D34DC" w:rsidRPr="003C4EFE">
        <w:rPr>
          <w:color w:val="000000" w:themeColor="text1"/>
          <w:lang w:eastAsia="zh-CN"/>
        </w:rPr>
        <w:t>视为一种局部中心度量</w:t>
      </w:r>
      <w:r w:rsidR="003511CF">
        <w:rPr>
          <w:color w:val="000000" w:themeColor="text1"/>
          <w:lang w:eastAsia="zh-CN"/>
        </w:rPr>
        <w:t>方式</w:t>
      </w:r>
      <w:r w:rsidR="001D34DC" w:rsidRPr="003C4EFE">
        <w:rPr>
          <w:color w:val="000000" w:themeColor="text1"/>
          <w:lang w:eastAsia="zh-CN"/>
        </w:rPr>
        <w:t>，则可以</w:t>
      </w:r>
      <w:r w:rsidR="00CE07D5">
        <w:rPr>
          <w:color w:val="000000" w:themeColor="text1"/>
          <w:lang w:eastAsia="zh-CN"/>
        </w:rPr>
        <w:t>将</w:t>
      </w:r>
      <w:r w:rsidR="007A5D21">
        <w:rPr>
          <w:color w:val="000000" w:themeColor="text1"/>
          <w:lang w:eastAsia="zh-CN"/>
        </w:rPr>
        <w:t>它</w:t>
      </w:r>
      <w:r w:rsidR="00CE07D5">
        <w:rPr>
          <w:color w:val="000000" w:themeColor="text1"/>
          <w:lang w:eastAsia="zh-CN"/>
        </w:rPr>
        <w:t>应用到</w:t>
      </w:r>
      <w:r w:rsidR="001D34DC" w:rsidRPr="003C4EFE">
        <w:rPr>
          <w:color w:val="000000" w:themeColor="text1"/>
          <w:lang w:eastAsia="zh-CN"/>
        </w:rPr>
        <w:t>聚类</w:t>
      </w:r>
      <w:r w:rsidR="0079370D">
        <w:rPr>
          <w:color w:val="000000" w:themeColor="text1"/>
          <w:lang w:eastAsia="zh-CN"/>
        </w:rPr>
        <w:t>中</w:t>
      </w:r>
      <w:r w:rsidR="0088617D">
        <w:rPr>
          <w:color w:val="000000" w:themeColor="text1"/>
          <w:lang w:eastAsia="zh-CN"/>
        </w:rPr>
        <w:t>。</w:t>
      </w:r>
      <w:r w:rsidR="0088617D">
        <w:rPr>
          <w:rFonts w:hint="eastAsia"/>
          <w:color w:val="000000" w:themeColor="text1"/>
          <w:lang w:eastAsia="zh-CN"/>
        </w:rPr>
        <w:t>H</w:t>
      </w:r>
      <w:r w:rsidR="001D34DC" w:rsidRPr="003C4EFE">
        <w:rPr>
          <w:color w:val="000000" w:themeColor="text1"/>
          <w:lang w:eastAsia="zh-CN"/>
        </w:rPr>
        <w:t>ub</w:t>
      </w:r>
      <w:r w:rsidR="001D34DC" w:rsidRPr="003C4EFE">
        <w:rPr>
          <w:color w:val="000000" w:themeColor="text1"/>
          <w:lang w:eastAsia="zh-CN"/>
        </w:rPr>
        <w:t>聚类算法主要有以下</w:t>
      </w:r>
      <w:r w:rsidR="001D34DC" w:rsidRPr="003C4EFE">
        <w:rPr>
          <w:color w:val="000000" w:themeColor="text1"/>
          <w:lang w:eastAsia="zh-CN"/>
        </w:rPr>
        <w:t>4</w:t>
      </w:r>
      <w:r w:rsidR="001D34DC" w:rsidRPr="003C4EFE">
        <w:rPr>
          <w:color w:val="000000" w:themeColor="text1"/>
          <w:lang w:eastAsia="zh-CN"/>
        </w:rPr>
        <w:t>种：</w:t>
      </w:r>
      <w:r w:rsidR="00324127">
        <w:rPr>
          <w:color w:val="000000" w:themeColor="text1"/>
          <w:lang w:eastAsia="zh-CN"/>
        </w:rPr>
        <w:t xml:space="preserve"> deterministic</w:t>
      </w:r>
      <w:r w:rsidR="00324127">
        <w:rPr>
          <w:color w:val="000000" w:themeColor="text1"/>
          <w:lang w:eastAsia="zh-CN"/>
        </w:rPr>
        <w:t>，</w:t>
      </w:r>
      <w:r w:rsidR="00324127">
        <w:rPr>
          <w:color w:val="000000" w:themeColor="text1"/>
          <w:lang w:eastAsia="zh-CN"/>
        </w:rPr>
        <w:t>probabilistic</w:t>
      </w:r>
      <w:r w:rsidR="00324127">
        <w:rPr>
          <w:color w:val="000000" w:themeColor="text1"/>
          <w:lang w:eastAsia="zh-CN"/>
        </w:rPr>
        <w:t>，</w:t>
      </w:r>
      <w:r w:rsidR="001D34DC" w:rsidRPr="003C4EFE">
        <w:rPr>
          <w:color w:val="000000" w:themeColor="text1"/>
          <w:lang w:eastAsia="zh-CN"/>
        </w:rPr>
        <w:t xml:space="preserve">hybrid </w:t>
      </w:r>
      <w:r w:rsidR="001D34DC" w:rsidRPr="003C4EFE">
        <w:rPr>
          <w:color w:val="000000" w:themeColor="text1"/>
          <w:lang w:eastAsia="zh-CN"/>
        </w:rPr>
        <w:t>和</w:t>
      </w:r>
      <w:r w:rsidR="001D34DC" w:rsidRPr="003C4EFE">
        <w:rPr>
          <w:color w:val="000000" w:themeColor="text1"/>
          <w:lang w:eastAsia="zh-CN"/>
        </w:rPr>
        <w:t xml:space="preserve"> kernel</w:t>
      </w:r>
      <w:r w:rsidR="001D34DC" w:rsidRPr="003C4EFE">
        <w:rPr>
          <w:color w:val="000000" w:themeColor="text1"/>
          <w:lang w:eastAsia="zh-CN"/>
        </w:rPr>
        <w:t>。这</w:t>
      </w:r>
      <w:r w:rsidR="001D34DC" w:rsidRPr="003C4EFE">
        <w:rPr>
          <w:color w:val="000000" w:themeColor="text1"/>
          <w:lang w:eastAsia="zh-CN"/>
        </w:rPr>
        <w:t>4</w:t>
      </w:r>
      <w:r w:rsidR="001D34DC" w:rsidRPr="003C4EFE">
        <w:rPr>
          <w:color w:val="000000" w:themeColor="text1"/>
          <w:lang w:eastAsia="zh-CN"/>
        </w:rPr>
        <w:t>种方法均为</w:t>
      </w:r>
      <w:r w:rsidR="001D34DC" w:rsidRPr="003C4EFE">
        <w:rPr>
          <w:color w:val="000000" w:themeColor="text1"/>
          <w:lang w:eastAsia="zh-CN"/>
        </w:rPr>
        <w:t xml:space="preserve"> k-means </w:t>
      </w:r>
      <w:r w:rsidR="001D34DC" w:rsidRPr="003C4EFE">
        <w:rPr>
          <w:color w:val="000000" w:themeColor="text1"/>
          <w:lang w:eastAsia="zh-CN"/>
        </w:rPr>
        <w:t>算法的扩展。在</w:t>
      </w:r>
      <w:r w:rsidR="001D34DC" w:rsidRPr="003C4EFE">
        <w:rPr>
          <w:color w:val="000000" w:themeColor="text1"/>
          <w:lang w:eastAsia="zh-CN"/>
        </w:rPr>
        <w:t xml:space="preserve"> deterministic </w:t>
      </w:r>
      <w:r w:rsidR="001D34DC" w:rsidRPr="003C4EFE">
        <w:rPr>
          <w:color w:val="000000" w:themeColor="text1"/>
          <w:lang w:eastAsia="zh-CN"/>
        </w:rPr>
        <w:t>方法中，首先确定簇的数量</w:t>
      </w:r>
      <w:r w:rsidR="003511CF">
        <w:rPr>
          <w:color w:val="000000" w:themeColor="text1"/>
          <w:lang w:eastAsia="zh-CN"/>
        </w:rPr>
        <w:t>，</w:t>
      </w:r>
      <w:r w:rsidR="001D34DC" w:rsidRPr="003C4EFE">
        <w:rPr>
          <w:color w:val="000000" w:themeColor="text1"/>
          <w:lang w:eastAsia="zh-CN"/>
        </w:rPr>
        <w:t>然后使用</w:t>
      </w:r>
      <w:r w:rsidR="001D34DC" w:rsidRPr="003C4EFE">
        <w:rPr>
          <w:color w:val="000000" w:themeColor="text1"/>
          <w:lang w:eastAsia="zh-CN"/>
        </w:rPr>
        <w:t xml:space="preserve"> k-means </w:t>
      </w:r>
      <w:r w:rsidR="005E778B">
        <w:rPr>
          <w:color w:val="000000" w:themeColor="text1"/>
          <w:lang w:eastAsia="zh-CN"/>
        </w:rPr>
        <w:t>算法进行聚类，在每次聚类的过程中将当前簇中具有高</w:t>
      </w:r>
      <w:r w:rsidR="001D34DC" w:rsidRPr="003C4EFE">
        <w:rPr>
          <w:color w:val="000000" w:themeColor="text1"/>
          <w:lang w:eastAsia="zh-CN"/>
        </w:rPr>
        <w:t xml:space="preserve"> hubness </w:t>
      </w:r>
      <w:r w:rsidR="005E778B">
        <w:rPr>
          <w:color w:val="000000" w:themeColor="text1"/>
          <w:lang w:eastAsia="zh-CN"/>
        </w:rPr>
        <w:t>分数的点作为</w:t>
      </w:r>
      <w:r w:rsidR="005E778B">
        <w:rPr>
          <w:rFonts w:hint="eastAsia"/>
          <w:color w:val="000000" w:themeColor="text1"/>
          <w:lang w:eastAsia="zh-CN"/>
        </w:rPr>
        <w:t>簇</w:t>
      </w:r>
      <w:r w:rsidR="001D34DC" w:rsidRPr="003C4EFE">
        <w:rPr>
          <w:color w:val="000000" w:themeColor="text1"/>
          <w:lang w:eastAsia="zh-CN"/>
        </w:rPr>
        <w:t>中心</w:t>
      </w:r>
      <w:r w:rsidR="00A2438A">
        <w:rPr>
          <w:rFonts w:hint="eastAsia"/>
          <w:color w:val="000000" w:themeColor="text1"/>
          <w:lang w:eastAsia="zh-CN"/>
        </w:rPr>
        <w:t>，例如，</w:t>
      </w:r>
      <w:r w:rsidR="00A2438A">
        <w:rPr>
          <w:rFonts w:hint="eastAsia"/>
          <w:color w:val="000000" w:themeColor="text1"/>
          <w:lang w:eastAsia="zh-CN"/>
        </w:rPr>
        <w:t>K</w:t>
      </w:r>
      <w:r w:rsidR="00DD44BE">
        <w:rPr>
          <w:color w:val="000000" w:themeColor="text1"/>
          <w:lang w:eastAsia="zh-CN"/>
        </w:rPr>
        <w:t>-hub</w:t>
      </w:r>
      <w:r w:rsidR="00737B4A">
        <w:rPr>
          <w:color w:val="000000" w:themeColor="text1"/>
          <w:lang w:eastAsia="zh-CN"/>
        </w:rPr>
        <w:t xml:space="preserve"> </w:t>
      </w:r>
      <w:r w:rsidR="00737B4A">
        <w:rPr>
          <w:rFonts w:hint="eastAsia"/>
          <w:color w:val="000000" w:themeColor="text1"/>
          <w:lang w:eastAsia="zh-CN"/>
        </w:rPr>
        <w:t>聚类算法</w:t>
      </w:r>
      <w:r w:rsidR="00DD44BE">
        <w:rPr>
          <w:rFonts w:hint="eastAsia"/>
          <w:color w:val="000000" w:themeColor="text1"/>
          <w:lang w:eastAsia="zh-CN"/>
        </w:rPr>
        <w:t>[</w:t>
      </w:r>
      <w:r w:rsidR="00DD44BE">
        <w:rPr>
          <w:color w:val="000000" w:themeColor="text1"/>
          <w:lang w:eastAsia="zh-CN"/>
        </w:rPr>
        <w:t>9</w:t>
      </w:r>
      <w:r w:rsidR="00DD44BE">
        <w:rPr>
          <w:rFonts w:hint="eastAsia"/>
          <w:color w:val="000000" w:themeColor="text1"/>
          <w:lang w:eastAsia="zh-CN"/>
        </w:rPr>
        <w:t>]</w:t>
      </w:r>
      <w:r w:rsidR="00737B4A">
        <w:rPr>
          <w:rFonts w:hint="eastAsia"/>
          <w:color w:val="000000" w:themeColor="text1"/>
          <w:lang w:eastAsia="zh-CN"/>
        </w:rPr>
        <w:t>。</w:t>
      </w:r>
      <w:r w:rsidR="001D34DC" w:rsidRPr="003C4EFE">
        <w:rPr>
          <w:color w:val="000000" w:themeColor="text1"/>
          <w:lang w:eastAsia="zh-CN"/>
        </w:rPr>
        <w:t xml:space="preserve">Probabilistic </w:t>
      </w:r>
      <w:r w:rsidR="001D34DC" w:rsidRPr="003C4EFE">
        <w:rPr>
          <w:color w:val="000000" w:themeColor="text1"/>
          <w:lang w:eastAsia="zh-CN"/>
        </w:rPr>
        <w:t>方法使用模拟退火算法以一定概率</w:t>
      </w:r>
      <w:r w:rsidR="00B261C2">
        <w:rPr>
          <w:color w:val="000000" w:themeColor="text1"/>
          <w:lang w:eastAsia="zh-CN"/>
        </w:rPr>
        <w:t xml:space="preserve"> </w:t>
      </w:r>
      <m:oMath>
        <m:r>
          <w:rPr>
            <w:rFonts w:ascii="Cambria Math" w:hAnsi="Cambria Math"/>
            <w:color w:val="000000" w:themeColor="text1"/>
            <w:lang w:eastAsia="zh-CN"/>
          </w:rPr>
          <m:t>θ(=min(1,t/NProb))</m:t>
        </m:r>
      </m:oMath>
      <w:r w:rsidR="001D34DC" w:rsidRPr="003C4EFE">
        <w:rPr>
          <w:color w:val="000000" w:themeColor="text1"/>
          <w:lang w:eastAsia="zh-CN"/>
        </w:rPr>
        <w:t xml:space="preserve"> </w:t>
      </w:r>
      <w:r w:rsidR="001D34DC" w:rsidRPr="003C4EFE">
        <w:rPr>
          <w:color w:val="000000" w:themeColor="text1"/>
          <w:lang w:eastAsia="zh-CN"/>
        </w:rPr>
        <w:t>选择高</w:t>
      </w:r>
      <w:r w:rsidR="001D34DC" w:rsidRPr="003C4EFE">
        <w:rPr>
          <w:color w:val="000000" w:themeColor="text1"/>
          <w:lang w:eastAsia="zh-CN"/>
        </w:rPr>
        <w:t xml:space="preserve"> hubness </w:t>
      </w:r>
      <w:r w:rsidR="001D34DC" w:rsidRPr="003C4EFE">
        <w:rPr>
          <w:color w:val="000000" w:themeColor="text1"/>
          <w:lang w:eastAsia="zh-CN"/>
        </w:rPr>
        <w:t>分数的点作为当前簇的中心</w:t>
      </w:r>
      <w:r w:rsidR="00737B4A">
        <w:rPr>
          <w:rFonts w:hint="eastAsia"/>
          <w:color w:val="000000" w:themeColor="text1"/>
          <w:lang w:eastAsia="zh-CN"/>
        </w:rPr>
        <w:t>，例如，</w:t>
      </w:r>
      <w:r w:rsidR="00737B4A">
        <w:rPr>
          <w:rFonts w:hint="eastAsia"/>
          <w:color w:val="000000" w:themeColor="text1"/>
          <w:lang w:eastAsia="zh-CN"/>
        </w:rPr>
        <w:t>HPC</w:t>
      </w:r>
      <w:r w:rsidR="00737B4A">
        <w:rPr>
          <w:rFonts w:hint="eastAsia"/>
          <w:color w:val="000000" w:themeColor="text1"/>
          <w:lang w:eastAsia="zh-CN"/>
        </w:rPr>
        <w:t>聚类算法</w:t>
      </w:r>
      <w:r w:rsidR="00DD44BE">
        <w:rPr>
          <w:rFonts w:hint="eastAsia"/>
          <w:color w:val="000000" w:themeColor="text1"/>
          <w:lang w:eastAsia="zh-CN"/>
        </w:rPr>
        <w:t>[</w:t>
      </w:r>
      <w:r w:rsidR="00DD44BE">
        <w:rPr>
          <w:color w:val="000000" w:themeColor="text1"/>
          <w:lang w:eastAsia="zh-CN"/>
        </w:rPr>
        <w:t>9</w:t>
      </w:r>
      <w:r w:rsidR="00DD44BE">
        <w:rPr>
          <w:rFonts w:hint="eastAsia"/>
          <w:color w:val="000000" w:themeColor="text1"/>
          <w:lang w:eastAsia="zh-CN"/>
        </w:rPr>
        <w:t>]</w:t>
      </w:r>
      <w:r w:rsidR="00737B4A">
        <w:rPr>
          <w:rFonts w:hint="eastAsia"/>
          <w:color w:val="000000" w:themeColor="text1"/>
          <w:lang w:eastAsia="zh-CN"/>
        </w:rPr>
        <w:t>和</w:t>
      </w:r>
      <w:r w:rsidR="00737B4A">
        <w:rPr>
          <w:rFonts w:hint="eastAsia"/>
          <w:color w:val="000000" w:themeColor="text1"/>
          <w:lang w:eastAsia="zh-CN"/>
        </w:rPr>
        <w:t>GHPC</w:t>
      </w:r>
      <w:r w:rsidR="00737B4A">
        <w:rPr>
          <w:rFonts w:hint="eastAsia"/>
          <w:color w:val="000000" w:themeColor="text1"/>
          <w:lang w:eastAsia="zh-CN"/>
        </w:rPr>
        <w:t>聚类算法</w:t>
      </w:r>
      <w:r w:rsidR="00DD44BE">
        <w:rPr>
          <w:rFonts w:hint="eastAsia"/>
          <w:color w:val="000000" w:themeColor="text1"/>
          <w:lang w:eastAsia="zh-CN"/>
        </w:rPr>
        <w:t>[</w:t>
      </w:r>
      <w:r w:rsidR="00DD44BE">
        <w:rPr>
          <w:color w:val="000000" w:themeColor="text1"/>
          <w:lang w:eastAsia="zh-CN"/>
        </w:rPr>
        <w:t>9</w:t>
      </w:r>
      <w:r w:rsidR="00DD44BE">
        <w:rPr>
          <w:rFonts w:hint="eastAsia"/>
          <w:color w:val="000000" w:themeColor="text1"/>
          <w:lang w:eastAsia="zh-CN"/>
        </w:rPr>
        <w:t>]</w:t>
      </w:r>
      <w:r w:rsidR="001D34DC" w:rsidRPr="003C4EFE">
        <w:rPr>
          <w:color w:val="000000" w:themeColor="text1"/>
          <w:lang w:eastAsia="zh-CN"/>
        </w:rPr>
        <w:t>。</w:t>
      </w:r>
      <w:r w:rsidR="001D34DC" w:rsidRPr="003C4EFE">
        <w:rPr>
          <w:color w:val="000000" w:themeColor="text1"/>
          <w:lang w:eastAsia="zh-CN"/>
        </w:rPr>
        <w:t xml:space="preserve">Deterministic </w:t>
      </w:r>
      <w:r w:rsidR="001D34DC" w:rsidRPr="003C4EFE">
        <w:rPr>
          <w:color w:val="000000" w:themeColor="text1"/>
          <w:lang w:eastAsia="zh-CN"/>
        </w:rPr>
        <w:t>和</w:t>
      </w:r>
      <w:r w:rsidR="001D34DC" w:rsidRPr="003C4EFE">
        <w:rPr>
          <w:color w:val="000000" w:themeColor="text1"/>
          <w:lang w:eastAsia="zh-CN"/>
        </w:rPr>
        <w:t xml:space="preserve"> probabilistic </w:t>
      </w:r>
      <w:r w:rsidR="001D34DC" w:rsidRPr="003C4EFE">
        <w:rPr>
          <w:color w:val="000000" w:themeColor="text1"/>
          <w:lang w:eastAsia="zh-CN"/>
        </w:rPr>
        <w:t>方法只依赖于距离矩阵而不必关心数据的表现形式。为了尽可能地获取数据的中心位置则需要使用</w:t>
      </w:r>
      <w:r w:rsidR="001D34DC" w:rsidRPr="003C4EFE">
        <w:rPr>
          <w:color w:val="000000" w:themeColor="text1"/>
          <w:lang w:eastAsia="zh-CN"/>
        </w:rPr>
        <w:t xml:space="preserve"> hybrid </w:t>
      </w:r>
      <w:r w:rsidR="001D34DC" w:rsidRPr="003C4EFE">
        <w:rPr>
          <w:color w:val="000000" w:themeColor="text1"/>
          <w:lang w:eastAsia="zh-CN"/>
        </w:rPr>
        <w:t>方法。在</w:t>
      </w:r>
      <w:r w:rsidR="001D34DC" w:rsidRPr="003C4EFE">
        <w:rPr>
          <w:color w:val="000000" w:themeColor="text1"/>
          <w:lang w:eastAsia="zh-CN"/>
        </w:rPr>
        <w:t xml:space="preserve"> hybrid </w:t>
      </w:r>
      <w:r w:rsidR="001D34DC" w:rsidRPr="003C4EFE">
        <w:rPr>
          <w:color w:val="000000" w:themeColor="text1"/>
          <w:lang w:eastAsia="zh-CN"/>
        </w:rPr>
        <w:t>方法中，使用数据点的</w:t>
      </w:r>
      <w:r w:rsidR="001D34DC" w:rsidRPr="003C4EFE">
        <w:rPr>
          <w:color w:val="000000" w:themeColor="text1"/>
          <w:lang w:eastAsia="zh-CN"/>
        </w:rPr>
        <w:t xml:space="preserve"> hubness </w:t>
      </w:r>
      <w:r w:rsidR="001D34DC" w:rsidRPr="003C4EFE">
        <w:rPr>
          <w:color w:val="000000" w:themeColor="text1"/>
          <w:lang w:eastAsia="zh-CN"/>
        </w:rPr>
        <w:t>分数来指导搜索，但最终会形成基于质心的簇结构</w:t>
      </w:r>
      <w:r w:rsidR="00DD0E2B">
        <w:rPr>
          <w:rFonts w:hint="eastAsia"/>
          <w:color w:val="000000" w:themeColor="text1"/>
          <w:lang w:eastAsia="zh-CN"/>
        </w:rPr>
        <w:t>，例如，</w:t>
      </w:r>
      <w:r w:rsidR="00DD0E2B">
        <w:rPr>
          <w:rFonts w:hint="eastAsia"/>
          <w:color w:val="000000" w:themeColor="text1"/>
          <w:lang w:eastAsia="zh-CN"/>
        </w:rPr>
        <w:t>HPKM</w:t>
      </w:r>
      <w:r w:rsidR="00DD0E2B">
        <w:rPr>
          <w:rFonts w:hint="eastAsia"/>
          <w:color w:val="000000" w:themeColor="text1"/>
          <w:lang w:eastAsia="zh-CN"/>
        </w:rPr>
        <w:t>聚类算法</w:t>
      </w:r>
      <w:r w:rsidR="002F523D">
        <w:rPr>
          <w:rFonts w:hint="eastAsia"/>
          <w:color w:val="000000" w:themeColor="text1"/>
          <w:lang w:eastAsia="zh-CN"/>
        </w:rPr>
        <w:t>[</w:t>
      </w:r>
      <w:r w:rsidR="002F523D">
        <w:rPr>
          <w:color w:val="000000" w:themeColor="text1"/>
          <w:lang w:eastAsia="zh-CN"/>
        </w:rPr>
        <w:t>9</w:t>
      </w:r>
      <w:r w:rsidR="002F523D">
        <w:rPr>
          <w:rFonts w:hint="eastAsia"/>
          <w:color w:val="000000" w:themeColor="text1"/>
          <w:lang w:eastAsia="zh-CN"/>
        </w:rPr>
        <w:t>]</w:t>
      </w:r>
      <w:r w:rsidR="00DD0E2B">
        <w:rPr>
          <w:rFonts w:hint="eastAsia"/>
          <w:color w:val="000000" w:themeColor="text1"/>
          <w:lang w:eastAsia="zh-CN"/>
        </w:rPr>
        <w:t>和</w:t>
      </w:r>
      <w:r w:rsidR="00DD0E2B">
        <w:rPr>
          <w:rFonts w:hint="eastAsia"/>
          <w:color w:val="000000" w:themeColor="text1"/>
          <w:lang w:eastAsia="zh-CN"/>
        </w:rPr>
        <w:t>GHPKM</w:t>
      </w:r>
      <w:r w:rsidR="00DD0E2B">
        <w:rPr>
          <w:rFonts w:hint="eastAsia"/>
          <w:color w:val="000000" w:themeColor="text1"/>
          <w:lang w:eastAsia="zh-CN"/>
        </w:rPr>
        <w:t>聚类算法</w:t>
      </w:r>
      <w:r w:rsidR="002F523D">
        <w:rPr>
          <w:rFonts w:hint="eastAsia"/>
          <w:color w:val="000000" w:themeColor="text1"/>
          <w:lang w:eastAsia="zh-CN"/>
        </w:rPr>
        <w:t>[</w:t>
      </w:r>
      <w:r w:rsidR="002F523D">
        <w:rPr>
          <w:color w:val="000000" w:themeColor="text1"/>
          <w:lang w:eastAsia="zh-CN"/>
        </w:rPr>
        <w:t>9</w:t>
      </w:r>
      <w:r w:rsidR="002F523D">
        <w:rPr>
          <w:rFonts w:hint="eastAsia"/>
          <w:color w:val="000000" w:themeColor="text1"/>
          <w:lang w:eastAsia="zh-CN"/>
        </w:rPr>
        <w:t>]</w:t>
      </w:r>
      <w:r w:rsidR="001D34DC" w:rsidRPr="003C4EFE">
        <w:rPr>
          <w:color w:val="000000" w:themeColor="text1"/>
          <w:lang w:eastAsia="zh-CN"/>
        </w:rPr>
        <w:t>。</w:t>
      </w:r>
      <w:r w:rsidR="000253A8">
        <w:rPr>
          <w:color w:val="000000" w:themeColor="text1"/>
          <w:lang w:eastAsia="zh-CN"/>
        </w:rPr>
        <w:t>K</w:t>
      </w:r>
      <w:r w:rsidR="001D34DC" w:rsidRPr="003C4EFE">
        <w:rPr>
          <w:color w:val="000000" w:themeColor="text1"/>
          <w:lang w:eastAsia="zh-CN"/>
        </w:rPr>
        <w:t xml:space="preserve">ernel </w:t>
      </w:r>
      <w:r w:rsidR="0088617D">
        <w:rPr>
          <w:color w:val="000000" w:themeColor="text1"/>
          <w:lang w:eastAsia="zh-CN"/>
        </w:rPr>
        <w:t>方法在前三者基础上可以对非超球面簇集进行处理</w:t>
      </w:r>
      <w:r w:rsidR="00141A5B">
        <w:rPr>
          <w:rFonts w:hint="eastAsia"/>
          <w:color w:val="000000" w:themeColor="text1"/>
          <w:lang w:eastAsia="zh-CN"/>
        </w:rPr>
        <w:t>，例如，</w:t>
      </w:r>
      <w:r w:rsidR="00737B4A">
        <w:rPr>
          <w:color w:val="000000" w:themeColor="text1"/>
          <w:lang w:eastAsia="zh-CN"/>
        </w:rPr>
        <w:t>Ker-KM</w:t>
      </w:r>
      <w:r w:rsidR="00141A5B">
        <w:rPr>
          <w:rFonts w:hint="eastAsia"/>
          <w:color w:val="000000" w:themeColor="text1"/>
          <w:lang w:eastAsia="zh-CN"/>
        </w:rPr>
        <w:t>聚类算法</w:t>
      </w:r>
      <w:r w:rsidR="00737B4A">
        <w:rPr>
          <w:color w:val="000000" w:themeColor="text1"/>
          <w:lang w:eastAsia="zh-CN"/>
        </w:rPr>
        <w:t>[4</w:t>
      </w:r>
      <w:r w:rsidR="00737B4A" w:rsidRPr="003C4EFE">
        <w:rPr>
          <w:color w:val="000000" w:themeColor="text1"/>
          <w:lang w:eastAsia="zh-CN"/>
        </w:rPr>
        <w:t>]</w:t>
      </w:r>
      <w:r w:rsidR="00141A5B">
        <w:rPr>
          <w:rFonts w:hint="eastAsia"/>
          <w:color w:val="000000" w:themeColor="text1"/>
          <w:lang w:eastAsia="zh-CN"/>
        </w:rPr>
        <w:t>和</w:t>
      </w:r>
      <w:r w:rsidR="00141A5B">
        <w:rPr>
          <w:rFonts w:hint="eastAsia"/>
          <w:color w:val="000000" w:themeColor="text1"/>
          <w:lang w:eastAsia="zh-CN"/>
        </w:rPr>
        <w:t>Ker-GHPKM</w:t>
      </w:r>
      <w:r w:rsidR="00141A5B">
        <w:rPr>
          <w:rFonts w:hint="eastAsia"/>
          <w:color w:val="000000" w:themeColor="text1"/>
          <w:lang w:eastAsia="zh-CN"/>
        </w:rPr>
        <w:t>聚类算法</w:t>
      </w:r>
      <w:r w:rsidR="0085225F">
        <w:rPr>
          <w:rFonts w:hint="eastAsia"/>
          <w:color w:val="000000" w:themeColor="text1"/>
          <w:lang w:eastAsia="zh-CN"/>
        </w:rPr>
        <w:t>[</w:t>
      </w:r>
      <w:r w:rsidR="0085225F">
        <w:rPr>
          <w:color w:val="000000" w:themeColor="text1"/>
          <w:lang w:eastAsia="zh-CN"/>
        </w:rPr>
        <w:t>4</w:t>
      </w:r>
      <w:r w:rsidR="0085225F">
        <w:rPr>
          <w:rFonts w:hint="eastAsia"/>
          <w:color w:val="000000" w:themeColor="text1"/>
          <w:lang w:eastAsia="zh-CN"/>
        </w:rPr>
        <w:t>]</w:t>
      </w:r>
      <w:r w:rsidR="0088617D">
        <w:rPr>
          <w:color w:val="000000" w:themeColor="text1"/>
          <w:lang w:eastAsia="zh-CN"/>
        </w:rPr>
        <w:t>。</w:t>
      </w:r>
      <w:r w:rsidR="0088617D">
        <w:rPr>
          <w:color w:val="000000" w:themeColor="text1"/>
          <w:lang w:eastAsia="zh-CN"/>
        </w:rPr>
        <w:t>H</w:t>
      </w:r>
      <w:r w:rsidR="001D34DC" w:rsidRPr="003C4EFE">
        <w:rPr>
          <w:color w:val="000000" w:themeColor="text1"/>
          <w:lang w:eastAsia="zh-CN"/>
        </w:rPr>
        <w:t xml:space="preserve">ub </w:t>
      </w:r>
      <w:r w:rsidR="001D34DC" w:rsidRPr="003C4EFE">
        <w:rPr>
          <w:color w:val="000000" w:themeColor="text1"/>
          <w:lang w:eastAsia="zh-CN"/>
        </w:rPr>
        <w:t>聚类算法用于高维数据，由此可见随着维度的增加聚类时间和迭代次数也随之增加。</w:t>
      </w:r>
      <w:r w:rsidR="0088617D">
        <w:rPr>
          <w:color w:val="000000" w:themeColor="text1"/>
          <w:lang w:eastAsia="zh-CN"/>
        </w:rPr>
        <w:t>虽然</w:t>
      </w:r>
      <w:r w:rsidR="009B365C">
        <w:rPr>
          <w:color w:val="000000" w:themeColor="text1"/>
          <w:lang w:eastAsia="zh-CN"/>
        </w:rPr>
        <w:t xml:space="preserve"> hub </w:t>
      </w:r>
      <w:r w:rsidR="009B365C">
        <w:rPr>
          <w:color w:val="000000" w:themeColor="text1"/>
          <w:lang w:eastAsia="zh-CN"/>
        </w:rPr>
        <w:t>聚类算法可以处理高维数据，然而高维数据中存在的</w:t>
      </w:r>
      <w:r w:rsidR="009B365C">
        <w:rPr>
          <w:rFonts w:hint="eastAsia"/>
          <w:color w:val="000000" w:themeColor="text1"/>
          <w:lang w:eastAsia="zh-CN"/>
        </w:rPr>
        <w:t>冗余</w:t>
      </w:r>
      <w:r w:rsidR="009A34E8">
        <w:rPr>
          <w:color w:val="000000" w:themeColor="text1"/>
          <w:lang w:eastAsia="zh-CN"/>
        </w:rPr>
        <w:t>和噪声特征却并未</w:t>
      </w:r>
      <w:r w:rsidR="00D865D9">
        <w:rPr>
          <w:color w:val="000000" w:themeColor="text1"/>
          <w:lang w:eastAsia="zh-CN"/>
        </w:rPr>
        <w:t>得到</w:t>
      </w:r>
      <w:r w:rsidR="009A34E8">
        <w:rPr>
          <w:rFonts w:hint="eastAsia"/>
          <w:color w:val="000000" w:themeColor="text1"/>
          <w:lang w:eastAsia="zh-CN"/>
        </w:rPr>
        <w:t>解决</w:t>
      </w:r>
      <w:r w:rsidR="009B365C">
        <w:rPr>
          <w:color w:val="000000" w:themeColor="text1"/>
          <w:lang w:eastAsia="zh-CN"/>
        </w:rPr>
        <w:t>，</w:t>
      </w:r>
      <w:r w:rsidR="00D54875">
        <w:rPr>
          <w:color w:val="000000" w:themeColor="text1"/>
          <w:lang w:eastAsia="zh-CN"/>
        </w:rPr>
        <w:t>这</w:t>
      </w:r>
      <w:r w:rsidR="000F6338">
        <w:rPr>
          <w:rFonts w:hint="eastAsia"/>
          <w:color w:val="000000" w:themeColor="text1"/>
          <w:lang w:eastAsia="zh-CN"/>
        </w:rPr>
        <w:t>不利于</w:t>
      </w:r>
      <w:r w:rsidR="000F6338">
        <w:rPr>
          <w:color w:val="000000" w:themeColor="text1"/>
          <w:lang w:eastAsia="zh-CN"/>
        </w:rPr>
        <w:t>聚类</w:t>
      </w:r>
      <w:r w:rsidR="000F6338">
        <w:rPr>
          <w:rFonts w:hint="eastAsia"/>
          <w:color w:val="000000" w:themeColor="text1"/>
          <w:lang w:eastAsia="zh-CN"/>
        </w:rPr>
        <w:t>分析</w:t>
      </w:r>
      <w:r w:rsidR="00D1734A">
        <w:rPr>
          <w:color w:val="000000" w:themeColor="text1"/>
          <w:lang w:eastAsia="zh-CN"/>
        </w:rPr>
        <w:t>。</w:t>
      </w:r>
    </w:p>
    <w:p w14:paraId="389588C9" w14:textId="3FE4AC24" w:rsidR="00C16BE0" w:rsidRPr="009B17E7" w:rsidRDefault="00135C90" w:rsidP="009B17E7">
      <w:pPr>
        <w:pStyle w:val="1"/>
        <w:rPr>
          <w:color w:val="000000" w:themeColor="text1"/>
        </w:rPr>
      </w:pPr>
      <w:bookmarkStart w:id="5" w:name="header-c44"/>
      <w:bookmarkEnd w:id="5"/>
      <w:r>
        <w:rPr>
          <w:color w:val="000000" w:themeColor="text1"/>
        </w:rPr>
        <w:t>3</w:t>
      </w:r>
      <w:r w:rsidR="001D34DC" w:rsidRPr="003C4EFE">
        <w:rPr>
          <w:color w:val="000000" w:themeColor="text1"/>
        </w:rPr>
        <w:t xml:space="preserve"> PCA-</w:t>
      </w:r>
      <w:proofErr w:type="spellStart"/>
      <w:r w:rsidR="001D34DC" w:rsidRPr="003C4EFE">
        <w:rPr>
          <w:color w:val="000000" w:themeColor="text1"/>
        </w:rPr>
        <w:t>Hubness</w:t>
      </w:r>
      <w:r w:rsidR="001D34DC" w:rsidRPr="003C4EFE">
        <w:rPr>
          <w:color w:val="000000" w:themeColor="text1"/>
        </w:rPr>
        <w:t>聚</w:t>
      </w:r>
      <w:r w:rsidR="001D34DC" w:rsidRPr="003C4EFE">
        <w:rPr>
          <w:rFonts w:ascii="宋体" w:eastAsia="宋体" w:hAnsi="宋体" w:cs="宋体"/>
          <w:color w:val="000000" w:themeColor="text1"/>
        </w:rPr>
        <w:t>类</w:t>
      </w:r>
      <w:r w:rsidR="001D34DC" w:rsidRPr="003C4EFE">
        <w:rPr>
          <w:color w:val="000000" w:themeColor="text1"/>
        </w:rPr>
        <w:t>算法</w:t>
      </w:r>
      <w:proofErr w:type="spellEnd"/>
    </w:p>
    <w:p w14:paraId="58E3A034" w14:textId="77777777" w:rsidR="00CC7B00" w:rsidRPr="00DE4F3A" w:rsidRDefault="00CC7B00" w:rsidP="00DE4F3A">
      <w:pPr>
        <w:pStyle w:val="2"/>
        <w:rPr>
          <w:lang w:eastAsia="zh-CN"/>
        </w:rPr>
      </w:pPr>
      <w:r w:rsidRPr="00DE4F3A">
        <w:rPr>
          <w:lang w:eastAsia="zh-CN"/>
        </w:rPr>
        <w:t xml:space="preserve">3.1 </w:t>
      </w:r>
      <w:r w:rsidRPr="00DE4F3A">
        <w:rPr>
          <w:rFonts w:hint="eastAsia"/>
          <w:lang w:eastAsia="zh-CN"/>
        </w:rPr>
        <w:t>算法框架</w:t>
      </w:r>
    </w:p>
    <w:p w14:paraId="7E45F1D3" w14:textId="20A86F06" w:rsidR="002D3DD0" w:rsidRPr="003C4EFE" w:rsidRDefault="002D3DD0" w:rsidP="002D3DD0">
      <w:pPr>
        <w:pStyle w:val="a0"/>
        <w:rPr>
          <w:color w:val="000000" w:themeColor="text1"/>
          <w:lang w:eastAsia="zh-CN"/>
        </w:rPr>
      </w:pPr>
      <w:r>
        <w:rPr>
          <w:color w:val="000000" w:themeColor="text1"/>
          <w:lang w:eastAsia="zh-CN"/>
        </w:rPr>
        <w:tab/>
        <w:t>PCA-Hubness</w:t>
      </w:r>
      <w:r>
        <w:rPr>
          <w:color w:val="000000" w:themeColor="text1"/>
          <w:lang w:eastAsia="zh-CN"/>
        </w:rPr>
        <w:t>聚类算法的整体流程图如下所示：</w:t>
      </w:r>
    </w:p>
    <w:p w14:paraId="5C5B1E11" w14:textId="77777777" w:rsidR="002D3DD0" w:rsidRPr="003C4EFE" w:rsidRDefault="002D3DD0" w:rsidP="002D3DD0">
      <w:pPr>
        <w:pStyle w:val="a0"/>
        <w:rPr>
          <w:color w:val="000000" w:themeColor="text1"/>
          <w:lang w:eastAsia="zh-CN"/>
        </w:rPr>
      </w:pPr>
      <w:r w:rsidRPr="003C4EFE">
        <w:rPr>
          <w:rFonts w:hint="eastAsia"/>
          <w:noProof/>
          <w:color w:val="000000" w:themeColor="text1"/>
          <w:lang w:eastAsia="zh-CN"/>
        </w:rPr>
        <w:drawing>
          <wp:inline distT="0" distB="0" distL="0" distR="0" wp14:anchorId="5725F375" wp14:editId="527279F6">
            <wp:extent cx="5831498" cy="480060"/>
            <wp:effectExtent l="50800" t="50800" r="10795" b="787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E9D5A1A" w14:textId="1028729F" w:rsidR="002D3DD0" w:rsidRDefault="007D4635" w:rsidP="002D3DD0">
      <w:pPr>
        <w:pStyle w:val="FirstParagraph"/>
        <w:jc w:val="center"/>
        <w:rPr>
          <w:rFonts w:ascii="宋体" w:hAnsi="宋体" w:cs="宋体"/>
          <w:color w:val="000000" w:themeColor="text1"/>
          <w:lang w:eastAsia="zh-CN"/>
        </w:rPr>
      </w:pPr>
      <w:r>
        <w:rPr>
          <w:rFonts w:ascii="宋体" w:hAnsi="宋体" w:cs="宋体"/>
          <w:color w:val="000000" w:themeColor="text1"/>
          <w:lang w:eastAsia="zh-CN"/>
        </w:rPr>
        <w:t xml:space="preserve">图1 </w:t>
      </w:r>
      <w:r w:rsidR="00BA70D7" w:rsidRPr="005208D9">
        <w:rPr>
          <w:rFonts w:ascii="宋体" w:hAnsi="宋体" w:cs="宋体"/>
          <w:color w:val="000000" w:themeColor="text1"/>
          <w:lang w:eastAsia="zh-CN"/>
        </w:rPr>
        <w:t>PCA-Hubness</w:t>
      </w:r>
      <w:r w:rsidR="002D3DD0" w:rsidRPr="005208D9">
        <w:rPr>
          <w:rFonts w:hint="eastAsia"/>
          <w:color w:val="000000" w:themeColor="text1"/>
          <w:lang w:eastAsia="zh-CN"/>
        </w:rPr>
        <w:t>算法流程</w:t>
      </w:r>
      <w:r w:rsidR="002D3DD0" w:rsidRPr="005208D9">
        <w:rPr>
          <w:rFonts w:ascii="宋体" w:hAnsi="宋体" w:cs="宋体"/>
          <w:color w:val="000000" w:themeColor="text1"/>
          <w:lang w:eastAsia="zh-CN"/>
        </w:rPr>
        <w:t>图</w:t>
      </w:r>
    </w:p>
    <w:p w14:paraId="3C6F4369" w14:textId="05277B87" w:rsidR="00DE4F3A" w:rsidRPr="00554A1B" w:rsidRDefault="002D3DD0" w:rsidP="00554A1B">
      <w:pPr>
        <w:pStyle w:val="FirstParagraph"/>
        <w:rPr>
          <w:color w:val="000000" w:themeColor="text1"/>
          <w:lang w:eastAsia="zh-CN"/>
        </w:rPr>
      </w:pPr>
      <w:r>
        <w:rPr>
          <w:color w:val="000000" w:themeColor="text1"/>
          <w:lang w:eastAsia="zh-CN"/>
        </w:rPr>
        <w:t xml:space="preserve">          </w:t>
      </w:r>
      <w:r>
        <w:rPr>
          <w:color w:val="000000" w:themeColor="text1"/>
          <w:lang w:eastAsia="zh-CN"/>
        </w:rPr>
        <w:t>首先，</w:t>
      </w:r>
      <w:r w:rsidR="00B34601">
        <w:rPr>
          <w:color w:val="000000" w:themeColor="text1"/>
          <w:lang w:eastAsia="zh-CN"/>
        </w:rPr>
        <w:t>对数据集进行预处理，</w:t>
      </w:r>
      <w:r w:rsidR="00B34601">
        <w:rPr>
          <w:rFonts w:hint="eastAsia"/>
          <w:color w:val="000000" w:themeColor="text1"/>
          <w:lang w:eastAsia="zh-CN"/>
        </w:rPr>
        <w:t>将</w:t>
      </w:r>
      <w:r w:rsidR="00726C24">
        <w:rPr>
          <w:color w:val="000000" w:themeColor="text1"/>
          <w:lang w:eastAsia="zh-CN"/>
        </w:rPr>
        <w:t>数据的</w:t>
      </w:r>
      <w:r w:rsidR="00B34601">
        <w:rPr>
          <w:color w:val="000000" w:themeColor="text1"/>
          <w:lang w:eastAsia="zh-CN"/>
        </w:rPr>
        <w:t>每一维</w:t>
      </w:r>
      <w:r w:rsidR="003C2A9D">
        <w:rPr>
          <w:color w:val="000000" w:themeColor="text1"/>
          <w:lang w:eastAsia="zh-CN"/>
        </w:rPr>
        <w:t>进行</w:t>
      </w:r>
      <w:r w:rsidR="003C2A9D" w:rsidRPr="00454FD4">
        <w:rPr>
          <w:color w:val="000000" w:themeColor="text1"/>
          <w:lang w:eastAsia="zh-CN"/>
        </w:rPr>
        <w:t>归一化</w:t>
      </w:r>
      <w:r w:rsidR="00737021">
        <w:rPr>
          <w:color w:val="000000" w:themeColor="text1"/>
          <w:lang w:eastAsia="zh-CN"/>
        </w:rPr>
        <w:t>；</w:t>
      </w:r>
      <w:r w:rsidR="00737021">
        <w:rPr>
          <w:rFonts w:hint="eastAsia"/>
          <w:color w:val="000000" w:themeColor="text1"/>
          <w:lang w:eastAsia="zh-CN"/>
        </w:rPr>
        <w:t>其次</w:t>
      </w:r>
      <w:r w:rsidR="00737021">
        <w:rPr>
          <w:color w:val="000000" w:themeColor="text1"/>
          <w:lang w:eastAsia="zh-CN"/>
        </w:rPr>
        <w:t>，</w:t>
      </w:r>
      <w:r>
        <w:rPr>
          <w:rFonts w:hint="eastAsia"/>
          <w:color w:val="000000" w:themeColor="text1"/>
          <w:lang w:eastAsia="zh-CN"/>
        </w:rPr>
        <w:t>构建</w:t>
      </w:r>
      <w:r>
        <w:rPr>
          <w:color w:val="000000" w:themeColor="text1"/>
          <w:lang w:eastAsia="zh-CN"/>
        </w:rPr>
        <w:t xml:space="preserve">KNN </w:t>
      </w:r>
      <w:r>
        <w:rPr>
          <w:color w:val="000000" w:themeColor="text1"/>
          <w:lang w:eastAsia="zh-CN"/>
        </w:rPr>
        <w:t>邻域矩阵，</w:t>
      </w:r>
      <w:r>
        <w:rPr>
          <w:rFonts w:hint="eastAsia"/>
          <w:color w:val="000000" w:themeColor="text1"/>
          <w:lang w:eastAsia="zh-CN"/>
        </w:rPr>
        <w:t>计算</w:t>
      </w:r>
      <w:r>
        <w:rPr>
          <w:color w:val="000000" w:themeColor="text1"/>
          <w:lang w:eastAsia="zh-CN"/>
        </w:rPr>
        <w:t>每个点</w:t>
      </w:r>
      <w:r>
        <w:rPr>
          <w:rFonts w:hint="eastAsia"/>
          <w:color w:val="000000" w:themeColor="text1"/>
          <w:lang w:eastAsia="zh-CN"/>
        </w:rPr>
        <w:t>的</w:t>
      </w:r>
      <w:r w:rsidR="00C06706">
        <w:rPr>
          <w:color w:val="000000" w:themeColor="text1"/>
          <w:lang w:eastAsia="zh-CN"/>
        </w:rPr>
        <w:t>逆近邻</w:t>
      </w:r>
      <w:r w:rsidR="00803200">
        <w:rPr>
          <w:rFonts w:hint="eastAsia"/>
          <w:color w:val="000000" w:themeColor="text1"/>
          <w:lang w:eastAsia="zh-CN"/>
        </w:rPr>
        <w:t>数</w:t>
      </w:r>
      <w:r>
        <w:rPr>
          <w:color w:val="000000" w:themeColor="text1"/>
          <w:lang w:eastAsia="zh-CN"/>
        </w:rPr>
        <w:t>。</w:t>
      </w:r>
      <w:r>
        <w:rPr>
          <w:rFonts w:hint="eastAsia"/>
          <w:color w:val="000000" w:themeColor="text1"/>
          <w:lang w:eastAsia="zh-CN"/>
        </w:rPr>
        <w:t>然后</w:t>
      </w:r>
      <w:r>
        <w:rPr>
          <w:color w:val="000000" w:themeColor="text1"/>
          <w:lang w:eastAsia="zh-CN"/>
        </w:rPr>
        <w:t>，用</w:t>
      </w:r>
      <w:r>
        <w:rPr>
          <w:color w:val="000000" w:themeColor="text1"/>
          <w:lang w:eastAsia="zh-CN"/>
        </w:rPr>
        <w:t xml:space="preserve"> PCA </w:t>
      </w:r>
      <w:r>
        <w:rPr>
          <w:color w:val="000000" w:themeColor="text1"/>
          <w:lang w:eastAsia="zh-CN"/>
        </w:rPr>
        <w:t>进行降维，</w:t>
      </w:r>
      <w:r>
        <w:rPr>
          <w:rFonts w:hint="eastAsia"/>
          <w:color w:val="000000" w:themeColor="text1"/>
          <w:lang w:eastAsia="zh-CN"/>
        </w:rPr>
        <w:t>在</w:t>
      </w:r>
      <w:r>
        <w:rPr>
          <w:color w:val="000000" w:themeColor="text1"/>
          <w:lang w:eastAsia="zh-CN"/>
        </w:rPr>
        <w:t>降维的过程中通过偏度的变化率来控制降维的程度，</w:t>
      </w:r>
      <w:r>
        <w:rPr>
          <w:rFonts w:hint="eastAsia"/>
          <w:color w:val="000000" w:themeColor="text1"/>
          <w:lang w:eastAsia="zh-CN"/>
        </w:rPr>
        <w:t>以防</w:t>
      </w:r>
      <w:r>
        <w:rPr>
          <w:color w:val="000000" w:themeColor="text1"/>
          <w:lang w:eastAsia="zh-CN"/>
        </w:rPr>
        <w:t>损失过多重要的有价值信息。最后，</w:t>
      </w:r>
      <w:r>
        <w:rPr>
          <w:rFonts w:hint="eastAsia"/>
          <w:color w:val="000000" w:themeColor="text1"/>
          <w:lang w:eastAsia="zh-CN"/>
        </w:rPr>
        <w:t>在</w:t>
      </w:r>
      <w:r>
        <w:rPr>
          <w:color w:val="000000" w:themeColor="text1"/>
          <w:lang w:eastAsia="zh-CN"/>
        </w:rPr>
        <w:t>获取降维数据后利用</w:t>
      </w:r>
      <w:r w:rsidRPr="005208D9">
        <w:rPr>
          <w:color w:val="000000" w:themeColor="text1"/>
          <w:lang w:eastAsia="zh-CN"/>
        </w:rPr>
        <w:t xml:space="preserve">hub </w:t>
      </w:r>
      <w:r w:rsidR="0088617D" w:rsidRPr="005208D9">
        <w:rPr>
          <w:color w:val="000000" w:themeColor="text1"/>
          <w:lang w:eastAsia="zh-CN"/>
        </w:rPr>
        <w:t>聚类</w:t>
      </w:r>
      <w:r w:rsidRPr="005208D9">
        <w:rPr>
          <w:rFonts w:hint="eastAsia"/>
          <w:color w:val="000000" w:themeColor="text1"/>
          <w:lang w:eastAsia="zh-CN"/>
        </w:rPr>
        <w:t>算法</w:t>
      </w:r>
      <w:r>
        <w:rPr>
          <w:color w:val="000000" w:themeColor="text1"/>
          <w:lang w:eastAsia="zh-CN"/>
        </w:rPr>
        <w:t>进行聚类分析。</w:t>
      </w:r>
    </w:p>
    <w:p w14:paraId="010E777C" w14:textId="5F548290" w:rsidR="00CC7B00" w:rsidRDefault="00CC7B00" w:rsidP="00DE4F3A">
      <w:pPr>
        <w:pStyle w:val="2"/>
        <w:rPr>
          <w:lang w:eastAsia="zh-CN"/>
        </w:rPr>
      </w:pPr>
      <w:r w:rsidRPr="00DE4F3A">
        <w:rPr>
          <w:rFonts w:hint="eastAsia"/>
          <w:lang w:eastAsia="zh-CN"/>
        </w:rPr>
        <w:lastRenderedPageBreak/>
        <w:t xml:space="preserve">3.2 </w:t>
      </w:r>
      <w:r w:rsidRPr="00DE4F3A">
        <w:rPr>
          <w:lang w:eastAsia="zh-CN"/>
        </w:rPr>
        <w:t>基于偏度的降维方法</w:t>
      </w:r>
      <w:r w:rsidR="00A66EE5" w:rsidRPr="003C4EFE">
        <w:rPr>
          <w:lang w:eastAsia="zh-CN"/>
        </w:rPr>
        <w:t xml:space="preserve">        </w:t>
      </w:r>
    </w:p>
    <w:p w14:paraId="3DEE6447" w14:textId="7F988199" w:rsidR="008F423B" w:rsidRPr="003C4EFE" w:rsidRDefault="00A66EE5">
      <w:pPr>
        <w:pStyle w:val="FirstParagraph"/>
        <w:rPr>
          <w:color w:val="000000" w:themeColor="text1"/>
          <w:lang w:eastAsia="zh-CN"/>
        </w:rPr>
      </w:pPr>
      <w:r w:rsidRPr="003C4EFE">
        <w:rPr>
          <w:color w:val="000000" w:themeColor="text1"/>
          <w:lang w:eastAsia="zh-CN"/>
        </w:rPr>
        <w:t xml:space="preserve"> </w:t>
      </w:r>
      <w:r w:rsidR="0067028E">
        <w:rPr>
          <w:color w:val="000000" w:themeColor="text1"/>
          <w:lang w:eastAsia="zh-CN"/>
        </w:rPr>
        <w:t xml:space="preserve">         </w:t>
      </w:r>
      <w:r w:rsidR="0067028E">
        <w:rPr>
          <w:color w:val="000000" w:themeColor="text1"/>
          <w:lang w:eastAsia="zh-CN"/>
        </w:rPr>
        <w:t>关于</w:t>
      </w:r>
      <w:r w:rsidR="0067028E">
        <w:rPr>
          <w:rFonts w:hint="eastAsia"/>
          <w:color w:val="000000" w:themeColor="text1"/>
          <w:lang w:eastAsia="zh-CN"/>
        </w:rPr>
        <w:t>数据</w:t>
      </w:r>
      <w:r w:rsidR="0067028E">
        <w:rPr>
          <w:color w:val="000000" w:themeColor="text1"/>
          <w:lang w:eastAsia="zh-CN"/>
        </w:rPr>
        <w:t>降维的方法有多种，</w:t>
      </w:r>
      <w:r w:rsidR="003C0B7E">
        <w:rPr>
          <w:color w:val="000000" w:themeColor="text1"/>
          <w:lang w:eastAsia="zh-CN"/>
        </w:rPr>
        <w:t>本文采用的是</w:t>
      </w:r>
      <w:r w:rsidR="003C0B7E" w:rsidRPr="003C4EFE">
        <w:rPr>
          <w:color w:val="000000" w:themeColor="text1"/>
          <w:lang w:eastAsia="zh-CN"/>
        </w:rPr>
        <w:t>主成分分析</w:t>
      </w:r>
      <w:r w:rsidR="003C0B7E">
        <w:rPr>
          <w:color w:val="000000" w:themeColor="text1"/>
          <w:lang w:eastAsia="zh-CN"/>
        </w:rPr>
        <w:t>法。</w:t>
      </w:r>
      <w:r w:rsidR="001D34DC" w:rsidRPr="003C4EFE">
        <w:rPr>
          <w:color w:val="000000" w:themeColor="text1"/>
          <w:lang w:eastAsia="zh-CN"/>
        </w:rPr>
        <w:t>主成分分析（</w:t>
      </w:r>
      <w:r w:rsidR="00297619" w:rsidRPr="00297619">
        <w:rPr>
          <w:color w:val="000000" w:themeColor="text1"/>
          <w:lang w:eastAsia="zh-CN"/>
        </w:rPr>
        <w:t>Principal Components Analysis</w:t>
      </w:r>
      <w:r w:rsidR="001D34DC" w:rsidRPr="003C4EFE">
        <w:rPr>
          <w:color w:val="000000" w:themeColor="text1"/>
          <w:lang w:eastAsia="zh-CN"/>
        </w:rPr>
        <w:t>，</w:t>
      </w:r>
      <w:r w:rsidR="001D34DC" w:rsidRPr="003C4EFE">
        <w:rPr>
          <w:color w:val="000000" w:themeColor="text1"/>
          <w:lang w:eastAsia="zh-CN"/>
        </w:rPr>
        <w:t>PCA</w:t>
      </w:r>
      <w:r w:rsidR="001D34DC" w:rsidRPr="003C4EFE">
        <w:rPr>
          <w:color w:val="000000" w:themeColor="text1"/>
          <w:lang w:eastAsia="zh-CN"/>
        </w:rPr>
        <w:t>）经常用于减少数据集的维数，同时保持数据集中的对方差贡献最大的特征。这是通过保留低阶主成分，忽略高阶主成分做到的。这样低阶成分往往能够保留住数据的最重要方面</w:t>
      </w:r>
      <w:r w:rsidR="00C42ED5">
        <w:rPr>
          <w:color w:val="000000" w:themeColor="text1"/>
          <w:lang w:eastAsia="zh-CN"/>
        </w:rPr>
        <w:t>[7</w:t>
      </w:r>
      <w:r w:rsidR="001D34DC" w:rsidRPr="003C4EFE">
        <w:rPr>
          <w:color w:val="000000" w:themeColor="text1"/>
          <w:lang w:eastAsia="zh-CN"/>
        </w:rPr>
        <w:t>]</w:t>
      </w:r>
      <w:r w:rsidR="001D34DC" w:rsidRPr="003C4EFE">
        <w:rPr>
          <w:color w:val="000000" w:themeColor="text1"/>
          <w:lang w:eastAsia="zh-CN"/>
        </w:rPr>
        <w:t>。主成分分析主要是通过对协方差矩阵进行特征分解，以得出数据的主成分（即特征向量）与它们的权值（即特征值）。这可以理解为对原数据中的方差做出解释：哪一个方向上的数据值对方差的影响最大？换而言之，</w:t>
      </w:r>
      <w:r w:rsidR="001D34DC" w:rsidRPr="003C4EFE">
        <w:rPr>
          <w:color w:val="000000" w:themeColor="text1"/>
          <w:lang w:eastAsia="zh-CN"/>
        </w:rPr>
        <w:t xml:space="preserve">PCA </w:t>
      </w:r>
      <w:r w:rsidR="001D34DC" w:rsidRPr="003C4EFE">
        <w:rPr>
          <w:color w:val="000000" w:themeColor="text1"/>
          <w:lang w:eastAsia="zh-CN"/>
        </w:rPr>
        <w:t>提供了一种降低数据维度的有效办法；如果分析者在原数据中除掉最小的特征值所对应的成分，那么所得的低维度数据必定是最优化的（也即，这样降低维度必定是失去讯息最少的方法）。</w:t>
      </w:r>
    </w:p>
    <w:p w14:paraId="7D89C125" w14:textId="5A11E2F7"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当没有任何假设信息的信号模型时，主成分分析在降维的同时并不能保证信息的不丢失，</w:t>
      </w:r>
      <w:r w:rsidR="001D34DC" w:rsidRPr="00D82449">
        <w:rPr>
          <w:color w:val="000000" w:themeColor="text1"/>
          <w:lang w:eastAsia="zh-CN"/>
        </w:rPr>
        <w:t>其中信息是由香农熵来衡量的。</w:t>
      </w:r>
      <w:r w:rsidR="00E654DA">
        <w:rPr>
          <w:color w:val="000000" w:themeColor="text1"/>
          <w:lang w:eastAsia="zh-CN"/>
        </w:rPr>
        <w:t>然而，</w:t>
      </w:r>
      <w:r w:rsidR="00E654DA">
        <w:rPr>
          <w:rFonts w:hint="eastAsia"/>
          <w:color w:val="000000" w:themeColor="text1"/>
          <w:lang w:eastAsia="zh-CN"/>
        </w:rPr>
        <w:t>香农熵</w:t>
      </w:r>
      <w:r w:rsidR="00E654DA">
        <w:rPr>
          <w:color w:val="000000" w:themeColor="text1"/>
          <w:lang w:eastAsia="zh-CN"/>
        </w:rPr>
        <w:t>却无法作为数据有效降维时</w:t>
      </w:r>
      <w:r w:rsidR="00E654DA">
        <w:rPr>
          <w:rFonts w:hint="eastAsia"/>
          <w:color w:val="000000" w:themeColor="text1"/>
          <w:lang w:eastAsia="zh-CN"/>
        </w:rPr>
        <w:t>的</w:t>
      </w:r>
      <w:r w:rsidR="00E654DA">
        <w:rPr>
          <w:color w:val="000000" w:themeColor="text1"/>
          <w:lang w:eastAsia="zh-CN"/>
        </w:rPr>
        <w:t>衡量标准</w:t>
      </w:r>
      <w:r w:rsidR="000415E5">
        <w:rPr>
          <w:color w:val="000000" w:themeColor="text1"/>
          <w:lang w:eastAsia="zh-CN"/>
        </w:rPr>
        <w:t>，</w:t>
      </w:r>
      <w:r w:rsidR="000415E5">
        <w:rPr>
          <w:rFonts w:hint="eastAsia"/>
          <w:color w:val="000000" w:themeColor="text1"/>
          <w:lang w:eastAsia="zh-CN"/>
        </w:rPr>
        <w:t>因此</w:t>
      </w:r>
      <w:r w:rsidR="000415E5">
        <w:rPr>
          <w:color w:val="000000" w:themeColor="text1"/>
          <w:lang w:eastAsia="zh-CN"/>
        </w:rPr>
        <w:t>本文采用了</w:t>
      </w:r>
      <w:r w:rsidR="000415E5">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0415E5">
        <w:rPr>
          <w:color w:val="000000" w:themeColor="text1"/>
          <w:lang w:eastAsia="zh-CN"/>
        </w:rPr>
        <w:t xml:space="preserve"> </w:t>
      </w:r>
      <w:r w:rsidR="00180E87">
        <w:rPr>
          <w:color w:val="000000" w:themeColor="text1"/>
          <w:lang w:eastAsia="zh-CN"/>
        </w:rPr>
        <w:t>的</w:t>
      </w:r>
      <w:r w:rsidR="000415E5" w:rsidRPr="003C4EFE">
        <w:rPr>
          <w:color w:val="000000" w:themeColor="text1"/>
          <w:lang w:eastAsia="zh-CN"/>
        </w:rPr>
        <w:t>偏度</w:t>
      </w:r>
      <w:r w:rsidR="000D52B6">
        <w:rPr>
          <w:color w:val="000000" w:themeColor="text1"/>
          <w:lang w:eastAsia="zh-CN"/>
        </w:rPr>
        <w:t>这一</w:t>
      </w:r>
      <w:r w:rsidR="000D52B6">
        <w:rPr>
          <w:rFonts w:hint="eastAsia"/>
          <w:color w:val="000000" w:themeColor="text1"/>
          <w:lang w:eastAsia="zh-CN"/>
        </w:rPr>
        <w:t>指标</w:t>
      </w:r>
      <w:r w:rsidR="000D52B6">
        <w:rPr>
          <w:color w:val="000000" w:themeColor="text1"/>
          <w:lang w:eastAsia="zh-CN"/>
        </w:rPr>
        <w:t>。</w:t>
      </w:r>
      <w:r w:rsidR="001D34DC" w:rsidRPr="003C4EFE">
        <w:rPr>
          <w:color w:val="000000" w:themeColor="text1"/>
          <w:lang w:eastAsia="zh-CN"/>
        </w:rPr>
        <w:t>下文中将会探讨在使用降维技术</w:t>
      </w:r>
      <w:r w:rsidR="001D34DC" w:rsidRPr="003C4EFE">
        <w:rPr>
          <w:color w:val="000000" w:themeColor="text1"/>
          <w:lang w:eastAsia="zh-CN"/>
        </w:rPr>
        <w:t xml:space="preserve"> PCA </w:t>
      </w:r>
      <w:r w:rsidR="001D34DC" w:rsidRPr="003C4EFE">
        <w:rPr>
          <w:color w:val="000000" w:themeColor="text1"/>
          <w:lang w:eastAsia="zh-CN"/>
        </w:rPr>
        <w:t>的情况下</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的偏度和本征维数的相互作用。此研究的主要目的在于探讨降维是否能够缓解</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的偏度这一问题。</w:t>
      </w:r>
      <w:r w:rsidR="001D34DC" w:rsidRPr="003C4EFE">
        <w:rPr>
          <w:color w:val="000000" w:themeColor="text1"/>
          <w:lang w:eastAsia="zh-CN"/>
        </w:rPr>
        <w:t>“</w:t>
      </w:r>
      <w:r w:rsidR="001D34DC" w:rsidRPr="003C4EFE">
        <w:rPr>
          <w:color w:val="000000" w:themeColor="text1"/>
          <w:lang w:eastAsia="zh-CN"/>
        </w:rPr>
        <w:t>因为观察到的</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297619">
        <w:rPr>
          <w:color w:val="000000" w:themeColor="text1"/>
          <w:lang w:eastAsia="zh-CN"/>
        </w:rPr>
        <w:t>的偏度与与本征维数强烈相关</w:t>
      </w:r>
      <w:r w:rsidR="001D34DC" w:rsidRPr="003C4EFE">
        <w:rPr>
          <w:color w:val="000000" w:themeColor="text1"/>
          <w:lang w:eastAsia="zh-CN"/>
        </w:rPr>
        <w:t>，本征维数对</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297619">
        <w:rPr>
          <w:color w:val="000000" w:themeColor="text1"/>
          <w:lang w:eastAsia="zh-CN"/>
        </w:rPr>
        <w:t>到数据集的均值或</w:t>
      </w:r>
      <w:r w:rsidR="00297619">
        <w:rPr>
          <w:rFonts w:hint="eastAsia"/>
          <w:color w:val="000000" w:themeColor="text1"/>
          <w:lang w:eastAsia="zh-CN"/>
        </w:rPr>
        <w:t>到</w:t>
      </w:r>
      <w:r w:rsidR="00297619">
        <w:rPr>
          <w:color w:val="000000" w:themeColor="text1"/>
          <w:lang w:eastAsia="zh-CN"/>
        </w:rPr>
        <w:t>最接近簇的均值</w:t>
      </w:r>
      <w:r w:rsidR="001D34DC" w:rsidRPr="003C4EFE">
        <w:rPr>
          <w:color w:val="000000" w:themeColor="text1"/>
          <w:lang w:eastAsia="zh-CN"/>
        </w:rPr>
        <w:t>有着积极影响，这意味着在较高（本征）维度中，</w:t>
      </w:r>
      <w:r w:rsidR="001D34DC" w:rsidRPr="003C4EFE">
        <w:rPr>
          <w:color w:val="000000" w:themeColor="text1"/>
          <w:lang w:eastAsia="zh-CN"/>
        </w:rPr>
        <w:t xml:space="preserve">hubs </w:t>
      </w:r>
      <w:r w:rsidR="001D34DC" w:rsidRPr="003C4EFE">
        <w:rPr>
          <w:color w:val="000000" w:themeColor="text1"/>
          <w:lang w:eastAsia="zh-CN"/>
        </w:rPr>
        <w:t>变得越来越接近数据集或最接近簇的中心</w:t>
      </w:r>
      <w:r w:rsidR="006574B6">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w:t>
      </w:r>
    </w:p>
    <w:p w14:paraId="28C3A1FA" w14:textId="0D447DAE"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 xml:space="preserve"> </w:t>
      </w:r>
      <w:r w:rsidR="001D34DC" w:rsidRPr="003C4EFE">
        <w:rPr>
          <w:color w:val="000000" w:themeColor="text1"/>
          <w:lang w:eastAsia="zh-CN"/>
        </w:rPr>
        <w:t>实验过程中采用的距离度量方法是闵可夫斯基距离（</w:t>
      </w:r>
      <w:r w:rsidR="001D34DC" w:rsidRPr="003C4EFE">
        <w:rPr>
          <w:color w:val="000000" w:themeColor="text1"/>
          <w:lang w:eastAsia="zh-CN"/>
        </w:rPr>
        <w:t>Minkowski distance</w:t>
      </w:r>
      <w:r w:rsidR="001D34DC" w:rsidRPr="003C4EFE">
        <w:rPr>
          <w:color w:val="000000" w:themeColor="text1"/>
          <w:lang w:eastAsia="zh-CN"/>
        </w:rPr>
        <w:t>），它是衡量数值点之间距离的一种非常常见的方法，假设数值点</w:t>
      </w:r>
      <w:r w:rsidR="001D34DC" w:rsidRPr="003C4EFE">
        <w:rPr>
          <w:color w:val="000000" w:themeColor="text1"/>
          <w:lang w:eastAsia="zh-CN"/>
        </w:rPr>
        <w:t xml:space="preserve"> P </w:t>
      </w:r>
      <w:r w:rsidR="001D34DC" w:rsidRPr="003C4EFE">
        <w:rPr>
          <w:color w:val="000000" w:themeColor="text1"/>
          <w:lang w:eastAsia="zh-CN"/>
        </w:rPr>
        <w:t>和</w:t>
      </w:r>
      <w:r w:rsidR="001D34DC" w:rsidRPr="003C4EFE">
        <w:rPr>
          <w:color w:val="000000" w:themeColor="text1"/>
          <w:lang w:eastAsia="zh-CN"/>
        </w:rPr>
        <w:t xml:space="preserve"> Q </w:t>
      </w:r>
      <w:r w:rsidR="001D34DC" w:rsidRPr="003C4EFE">
        <w:rPr>
          <w:color w:val="000000" w:themeColor="text1"/>
          <w:lang w:eastAsia="zh-CN"/>
        </w:rPr>
        <w:t>坐标如下：</w:t>
      </w:r>
    </w:p>
    <w:p w14:paraId="7429BF45" w14:textId="179627D2" w:rsidR="008F423B" w:rsidRPr="003C4EFE" w:rsidRDefault="001D34DC" w:rsidP="00A66EE5">
      <w:pPr>
        <w:pStyle w:val="a0"/>
        <w:jc w:val="center"/>
        <w:rPr>
          <w:color w:val="000000" w:themeColor="text1"/>
        </w:rPr>
      </w:pPr>
      <m:oMath>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3C4EFE">
        <w:rPr>
          <w:color w:val="000000" w:themeColor="text1"/>
        </w:rPr>
        <w:t>，</w:t>
      </w:r>
      <m:oMath>
        <m: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p>
    <w:p w14:paraId="009BB6E7" w14:textId="77777777" w:rsidR="008F423B" w:rsidRPr="003C4EFE" w:rsidRDefault="001D34DC">
      <w:pPr>
        <w:pStyle w:val="a0"/>
        <w:rPr>
          <w:color w:val="000000" w:themeColor="text1"/>
          <w:lang w:eastAsia="zh-CN"/>
        </w:rPr>
      </w:pPr>
      <w:r w:rsidRPr="003C4EFE">
        <w:rPr>
          <w:color w:val="000000" w:themeColor="text1"/>
          <w:lang w:eastAsia="zh-CN"/>
        </w:rPr>
        <w:t>那么，闵可夫斯基距离定义为：</w:t>
      </w:r>
    </w:p>
    <w:p w14:paraId="70C460B5" w14:textId="76827230" w:rsidR="008F423B" w:rsidRPr="003C4EFE" w:rsidRDefault="001D34DC" w:rsidP="00A66EE5">
      <w:pPr>
        <w:pStyle w:val="a0"/>
        <w:jc w:val="center"/>
        <w:rPr>
          <w:color w:val="000000" w:themeColor="text1"/>
        </w:rPr>
      </w:pPr>
      <m:oMathPara>
        <m:oMath>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p</m:t>
              </m:r>
            </m:sup>
          </m:sSup>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1/p</m:t>
              </m:r>
            </m:sup>
          </m:sSup>
        </m:oMath>
      </m:oMathPara>
    </w:p>
    <w:p w14:paraId="38BEE0B7" w14:textId="4636EAAA" w:rsidR="008F423B" w:rsidRPr="003C4EFE" w:rsidRDefault="001D34DC">
      <w:pPr>
        <w:pStyle w:val="a0"/>
        <w:rPr>
          <w:color w:val="000000" w:themeColor="text1"/>
          <w:lang w:eastAsia="zh-CN"/>
        </w:rPr>
      </w:pPr>
      <w:proofErr w:type="spellStart"/>
      <w:r w:rsidRPr="003C4EFE">
        <w:rPr>
          <w:color w:val="000000" w:themeColor="text1"/>
        </w:rPr>
        <w:t>该距离最常用的</w:t>
      </w:r>
      <w:proofErr w:type="spellEnd"/>
      <w:r w:rsidRPr="003C4EFE">
        <w:rPr>
          <w:color w:val="000000" w:themeColor="text1"/>
        </w:rPr>
        <w:t xml:space="preserve"> </w:t>
      </w:r>
      <w:r w:rsidRPr="000B0DB6">
        <w:rPr>
          <w:i/>
          <w:color w:val="000000" w:themeColor="text1"/>
        </w:rPr>
        <w:t>p</w:t>
      </w:r>
      <w:r w:rsidRPr="003C4EFE">
        <w:rPr>
          <w:color w:val="000000" w:themeColor="text1"/>
        </w:rPr>
        <w:t xml:space="preserve"> </w:t>
      </w:r>
      <w:r w:rsidR="00BF103E">
        <w:rPr>
          <w:color w:val="000000" w:themeColor="text1"/>
          <w:lang w:eastAsia="zh-CN"/>
        </w:rPr>
        <w:t>值</w:t>
      </w:r>
      <w:r w:rsidRPr="003C4EFE">
        <w:rPr>
          <w:color w:val="000000" w:themeColor="text1"/>
        </w:rPr>
        <w:t>是</w:t>
      </w:r>
      <w:r w:rsidRPr="003C4EFE">
        <w:rPr>
          <w:color w:val="000000" w:themeColor="text1"/>
        </w:rPr>
        <w:t xml:space="preserve"> 2 </w:t>
      </w:r>
      <w:r w:rsidRPr="003C4EFE">
        <w:rPr>
          <w:color w:val="000000" w:themeColor="text1"/>
        </w:rPr>
        <w:t>和</w:t>
      </w:r>
      <w:r w:rsidRPr="003C4EFE">
        <w:rPr>
          <w:color w:val="000000" w:themeColor="text1"/>
        </w:rPr>
        <w:t xml:space="preserve"> 1, </w:t>
      </w:r>
      <w:proofErr w:type="spellStart"/>
      <w:r w:rsidRPr="003C4EFE">
        <w:rPr>
          <w:color w:val="000000" w:themeColor="text1"/>
        </w:rPr>
        <w:t>前者是欧几里得距离</w:t>
      </w:r>
      <w:proofErr w:type="spellEnd"/>
      <w:r w:rsidRPr="003C4EFE">
        <w:rPr>
          <w:color w:val="000000" w:themeColor="text1"/>
        </w:rPr>
        <w:t>（</w:t>
      </w:r>
      <w:r w:rsidRPr="003C4EFE">
        <w:rPr>
          <w:color w:val="000000" w:themeColor="text1"/>
        </w:rPr>
        <w:t>Euclidean distance</w:t>
      </w:r>
      <w:r w:rsidRPr="003C4EFE">
        <w:rPr>
          <w:color w:val="000000" w:themeColor="text1"/>
        </w:rPr>
        <w:t>），</w:t>
      </w:r>
      <w:proofErr w:type="spellStart"/>
      <w:r w:rsidRPr="003C4EFE">
        <w:rPr>
          <w:color w:val="000000" w:themeColor="text1"/>
        </w:rPr>
        <w:t>后者是曼哈顿距离</w:t>
      </w:r>
      <w:proofErr w:type="spellEnd"/>
      <w:r w:rsidRPr="003C4EFE">
        <w:rPr>
          <w:color w:val="000000" w:themeColor="text1"/>
        </w:rPr>
        <w:t>（</w:t>
      </w:r>
      <w:r w:rsidRPr="003C4EFE">
        <w:rPr>
          <w:color w:val="000000" w:themeColor="text1"/>
        </w:rPr>
        <w:t>Manhattan distance</w:t>
      </w:r>
      <w:r w:rsidRPr="003C4EFE">
        <w:rPr>
          <w:color w:val="000000" w:themeColor="text1"/>
        </w:rPr>
        <w:t>）。</w:t>
      </w:r>
      <w:proofErr w:type="spellStart"/>
      <w:r w:rsidRPr="003C4EFE">
        <w:rPr>
          <w:color w:val="000000" w:themeColor="text1"/>
        </w:rPr>
        <w:t>可夫斯基距离比较直观，但是它与数据的分布无关，具有一定的局限性，如果</w:t>
      </w:r>
      <w:proofErr w:type="spellEnd"/>
      <w:r w:rsidRPr="003C4EFE">
        <w:rPr>
          <w:color w:val="000000" w:themeColor="text1"/>
        </w:rPr>
        <w:t xml:space="preserve"> </w:t>
      </w:r>
      <w:r w:rsidRPr="00B10F8C">
        <w:rPr>
          <w:i/>
          <w:color w:val="000000" w:themeColor="text1"/>
        </w:rPr>
        <w:t>x</w:t>
      </w:r>
      <w:r w:rsidRPr="003C4EFE">
        <w:rPr>
          <w:color w:val="000000" w:themeColor="text1"/>
        </w:rPr>
        <w:t xml:space="preserve"> </w:t>
      </w:r>
      <w:proofErr w:type="spellStart"/>
      <w:r w:rsidRPr="003C4EFE">
        <w:rPr>
          <w:color w:val="000000" w:themeColor="text1"/>
        </w:rPr>
        <w:t>方向的幅值远远大于</w:t>
      </w:r>
      <w:proofErr w:type="spellEnd"/>
      <w:r w:rsidRPr="003C4EFE">
        <w:rPr>
          <w:color w:val="000000" w:themeColor="text1"/>
        </w:rPr>
        <w:t xml:space="preserve"> </w:t>
      </w:r>
      <w:r w:rsidRPr="00B10F8C">
        <w:rPr>
          <w:i/>
          <w:color w:val="000000" w:themeColor="text1"/>
        </w:rPr>
        <w:t>y</w:t>
      </w:r>
      <w:r w:rsidRPr="003C4EFE">
        <w:rPr>
          <w:color w:val="000000" w:themeColor="text1"/>
        </w:rPr>
        <w:t xml:space="preserve"> </w:t>
      </w:r>
      <w:proofErr w:type="spellStart"/>
      <w:r w:rsidRPr="003C4EFE">
        <w:rPr>
          <w:color w:val="000000" w:themeColor="text1"/>
        </w:rPr>
        <w:t>方向的值，这个距离公式就会过度放大</w:t>
      </w:r>
      <w:proofErr w:type="spellEnd"/>
      <w:r w:rsidRPr="003C4EFE">
        <w:rPr>
          <w:color w:val="000000" w:themeColor="text1"/>
        </w:rPr>
        <w:t xml:space="preserve"> </w:t>
      </w:r>
      <w:r w:rsidRPr="00B10F8C">
        <w:rPr>
          <w:i/>
          <w:color w:val="000000" w:themeColor="text1"/>
        </w:rPr>
        <w:t>x</w:t>
      </w:r>
      <w:r w:rsidRPr="003C4EFE">
        <w:rPr>
          <w:color w:val="000000" w:themeColor="text1"/>
        </w:rPr>
        <w:t xml:space="preserve"> </w:t>
      </w:r>
      <w:proofErr w:type="spellStart"/>
      <w:r w:rsidRPr="003C4EFE">
        <w:rPr>
          <w:color w:val="000000" w:themeColor="text1"/>
        </w:rPr>
        <w:t>维度的作用</w:t>
      </w:r>
      <w:proofErr w:type="spellEnd"/>
      <w:r w:rsidRPr="003C4EFE">
        <w:rPr>
          <w:color w:val="000000" w:themeColor="text1"/>
        </w:rPr>
        <w:t>。</w:t>
      </w:r>
      <w:r w:rsidRPr="003C4EFE">
        <w:rPr>
          <w:color w:val="000000" w:themeColor="text1"/>
          <w:lang w:eastAsia="zh-CN"/>
        </w:rPr>
        <w:t>所以，在计算距离之前，我们可能还需要对数据进行</w:t>
      </w:r>
      <w:r w:rsidRPr="003C4EFE">
        <w:rPr>
          <w:color w:val="000000" w:themeColor="text1"/>
          <w:lang w:eastAsia="zh-CN"/>
        </w:rPr>
        <w:t xml:space="preserve"> z-transform </w:t>
      </w:r>
      <w:r w:rsidRPr="003C4EFE">
        <w:rPr>
          <w:color w:val="000000" w:themeColor="text1"/>
          <w:lang w:eastAsia="zh-CN"/>
        </w:rPr>
        <w:t>处理，即减去均值，除以标准差：</w:t>
      </w:r>
    </w:p>
    <w:p w14:paraId="0DBF8D26" w14:textId="05637F8C" w:rsidR="008F423B" w:rsidRPr="003C4EFE" w:rsidRDefault="001D34DC" w:rsidP="00A66EE5">
      <w:pPr>
        <w:pStyle w:val="a0"/>
        <w:jc w:val="center"/>
        <w:rPr>
          <w:color w:val="000000" w:themeColor="text1"/>
        </w:rPr>
      </w:pPr>
      <m:oMathPara>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x</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y</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den>
          </m:f>
          <m:r>
            <w:rPr>
              <w:rFonts w:ascii="Cambria Math" w:hAnsi="Cambria Math"/>
              <w:color w:val="000000" w:themeColor="text1"/>
            </w:rPr>
            <m:t>)</m:t>
          </m:r>
        </m:oMath>
      </m:oMathPara>
    </w:p>
    <w:p w14:paraId="089694EB" w14:textId="77777777" w:rsidR="008F423B" w:rsidRDefault="001D34DC">
      <w:pPr>
        <w:pStyle w:val="a0"/>
        <w:rPr>
          <w:color w:val="000000" w:themeColor="text1"/>
          <w:lang w:eastAsia="zh-CN"/>
        </w:rPr>
      </w:pPr>
      <w:r w:rsidRPr="003C4EFE">
        <w:rPr>
          <w:color w:val="000000" w:themeColor="text1"/>
          <w:lang w:eastAsia="zh-CN"/>
        </w:rPr>
        <w:t>其中</w:t>
      </w:r>
      <w:r w:rsidRPr="003C4EFE">
        <w:rPr>
          <w:color w:val="000000" w:themeColor="text1"/>
          <w:lang w:eastAsia="zh-CN"/>
        </w:rPr>
        <w:t xml:space="preserve"> </w:t>
      </w:r>
      <m:oMath>
        <m:r>
          <w:rPr>
            <w:rFonts w:ascii="Cambria Math" w:hAnsi="Cambria Math"/>
            <w:color w:val="000000" w:themeColor="text1"/>
            <w:lang w:eastAsia="zh-CN"/>
          </w:rPr>
          <m:t>μ</m:t>
        </m:r>
      </m:oMath>
      <w:r w:rsidRPr="003C4EFE">
        <w:rPr>
          <w:color w:val="000000" w:themeColor="text1"/>
          <w:lang w:eastAsia="zh-CN"/>
        </w:rPr>
        <w:t xml:space="preserve"> </w:t>
      </w:r>
      <w:r w:rsidRPr="003C4EFE">
        <w:rPr>
          <w:color w:val="000000" w:themeColor="text1"/>
          <w:lang w:eastAsia="zh-CN"/>
        </w:rPr>
        <w:t>是该维度上的均值，</w:t>
      </w:r>
      <w:r w:rsidRPr="003C4EFE">
        <w:rPr>
          <w:color w:val="000000" w:themeColor="text1"/>
          <w:lang w:eastAsia="zh-CN"/>
        </w:rPr>
        <w:t xml:space="preserve"> </w:t>
      </w:r>
      <m:oMath>
        <m:r>
          <w:rPr>
            <w:rFonts w:ascii="Cambria Math" w:hAnsi="Cambria Math"/>
            <w:color w:val="000000" w:themeColor="text1"/>
            <w:lang w:eastAsia="zh-CN"/>
          </w:rPr>
          <m:t>σ</m:t>
        </m:r>
      </m:oMath>
      <w:r w:rsidRPr="003C4EFE">
        <w:rPr>
          <w:color w:val="000000" w:themeColor="text1"/>
          <w:lang w:eastAsia="zh-CN"/>
        </w:rPr>
        <w:t xml:space="preserve"> </w:t>
      </w:r>
      <w:r w:rsidRPr="003C4EFE">
        <w:rPr>
          <w:color w:val="000000" w:themeColor="text1"/>
          <w:lang w:eastAsia="zh-CN"/>
        </w:rPr>
        <w:t>是该维度上的标准差。可以看到，上述处理开始体现数据的统计特性了。这种方法在假设数据各个维度不相关的情况下利用数据分布的特性计算出不同的距离。</w:t>
      </w:r>
    </w:p>
    <w:p w14:paraId="13DBB1FF" w14:textId="5EDEF2CF" w:rsidR="008F423B" w:rsidRPr="003C4EFE" w:rsidRDefault="001D34DC">
      <w:pPr>
        <w:pStyle w:val="a0"/>
        <w:rPr>
          <w:color w:val="000000" w:themeColor="text1"/>
          <w:lang w:eastAsia="zh-CN"/>
        </w:rPr>
      </w:pPr>
      <w:r w:rsidRPr="003C4EFE">
        <w:rPr>
          <w:color w:val="000000" w:themeColor="text1"/>
          <w:lang w:eastAsia="zh-CN"/>
        </w:rPr>
        <w:t xml:space="preserve"> </w:t>
      </w:r>
      <w:r w:rsidR="00A66EE5" w:rsidRPr="003C4EFE">
        <w:rPr>
          <w:color w:val="000000" w:themeColor="text1"/>
          <w:lang w:eastAsia="zh-CN"/>
        </w:rPr>
        <w:t xml:space="preserve">        </w:t>
      </w:r>
      <w:r w:rsidRPr="003C4EFE">
        <w:rPr>
          <w:color w:val="000000" w:themeColor="text1"/>
          <w:lang w:eastAsia="zh-CN"/>
        </w:rPr>
        <w:t>为了探究在使用降维技术的情况下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000854AB">
        <w:rPr>
          <w:color w:val="000000" w:themeColor="text1"/>
          <w:lang w:eastAsia="zh-CN"/>
        </w:rPr>
        <w:t>的偏度和本征维数的相互作用，</w:t>
      </w:r>
      <w:r w:rsidR="00726C24">
        <w:rPr>
          <w:color w:val="000000" w:themeColor="text1"/>
          <w:lang w:eastAsia="zh-CN"/>
        </w:rPr>
        <w:t>本文</w:t>
      </w:r>
      <w:r w:rsidRPr="003C4EFE">
        <w:rPr>
          <w:color w:val="000000" w:themeColor="text1"/>
          <w:lang w:eastAsia="zh-CN"/>
        </w:rPr>
        <w:t>使用了来自</w:t>
      </w:r>
      <w:r w:rsidR="00925F4B" w:rsidRPr="000C0231">
        <w:rPr>
          <w:color w:val="000000" w:themeColor="text1"/>
          <w:lang w:eastAsia="zh-CN"/>
        </w:rPr>
        <w:t>加州大学尔湾分校</w:t>
      </w:r>
      <w:r w:rsidR="00925F4B" w:rsidRPr="000C0231">
        <w:rPr>
          <w:color w:val="000000" w:themeColor="text1"/>
          <w:lang w:eastAsia="zh-CN"/>
        </w:rPr>
        <w:t xml:space="preserve">(UCI) </w:t>
      </w:r>
      <w:r w:rsidR="00925F4B" w:rsidRPr="000C0231">
        <w:rPr>
          <w:color w:val="000000" w:themeColor="text1"/>
          <w:lang w:eastAsia="zh-CN"/>
        </w:rPr>
        <w:t>机器学习库</w:t>
      </w:r>
      <w:r w:rsidR="002200D6">
        <w:rPr>
          <w:color w:val="000000" w:themeColor="text1"/>
          <w:lang w:eastAsia="zh-CN"/>
        </w:rPr>
        <w:t>[10]</w:t>
      </w:r>
      <w:r w:rsidRPr="003C4EFE">
        <w:rPr>
          <w:color w:val="000000" w:themeColor="text1"/>
          <w:lang w:eastAsia="zh-CN"/>
        </w:rPr>
        <w:t>的</w:t>
      </w:r>
      <w:r w:rsidR="000854AB">
        <w:rPr>
          <w:color w:val="000000" w:themeColor="text1"/>
          <w:lang w:eastAsia="zh-CN"/>
        </w:rPr>
        <w:t>数据</w:t>
      </w:r>
      <w:r w:rsidR="000854AB">
        <w:rPr>
          <w:rFonts w:hint="eastAsia"/>
          <w:color w:val="000000" w:themeColor="text1"/>
          <w:lang w:eastAsia="zh-CN"/>
        </w:rPr>
        <w:t>集</w:t>
      </w:r>
      <w:r w:rsidRPr="003C4EFE">
        <w:rPr>
          <w:color w:val="000000" w:themeColor="text1"/>
          <w:lang w:eastAsia="zh-CN"/>
        </w:rPr>
        <w:t>进行观测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(k=10)</m:t>
        </m:r>
      </m:oMath>
      <w:r w:rsidRPr="003C4EFE">
        <w:rPr>
          <w:color w:val="000000" w:themeColor="text1"/>
          <w:lang w:eastAsia="zh-CN"/>
        </w:rPr>
        <w:t xml:space="preserve"> </w:t>
      </w:r>
      <w:r w:rsidRPr="003C4EFE">
        <w:rPr>
          <w:color w:val="000000" w:themeColor="text1"/>
          <w:lang w:eastAsia="zh-CN"/>
        </w:rPr>
        <w:t>的分布。在表</w:t>
      </w:r>
      <w:r w:rsidRPr="003C4EFE">
        <w:rPr>
          <w:color w:val="000000" w:themeColor="text1"/>
          <w:lang w:eastAsia="zh-CN"/>
        </w:rPr>
        <w:t>1</w:t>
      </w:r>
      <w:r w:rsidRPr="003C4EFE">
        <w:rPr>
          <w:color w:val="000000" w:themeColor="text1"/>
          <w:lang w:eastAsia="zh-CN"/>
        </w:rPr>
        <w:lastRenderedPageBreak/>
        <w:t>中包含了以下信息：数据集的</w:t>
      </w:r>
      <w:r w:rsidR="00454FD4">
        <w:rPr>
          <w:color w:val="000000" w:themeColor="text1"/>
          <w:lang w:eastAsia="zh-CN"/>
        </w:rPr>
        <w:t>样本数</w:t>
      </w:r>
      <w:r w:rsidRPr="003C4EFE">
        <w:rPr>
          <w:color w:val="000000" w:themeColor="text1"/>
          <w:lang w:eastAsia="zh-CN"/>
        </w:rPr>
        <w:t>（</w:t>
      </w:r>
      <m:oMath>
        <m:r>
          <w:rPr>
            <w:rFonts w:ascii="Cambria Math" w:hAnsi="Cambria Math"/>
            <w:color w:val="000000" w:themeColor="text1"/>
            <w:lang w:eastAsia="zh-CN"/>
          </w:rPr>
          <m:t>n</m:t>
        </m:r>
      </m:oMath>
      <w:r w:rsidRPr="003C4EFE">
        <w:rPr>
          <w:color w:val="000000" w:themeColor="text1"/>
          <w:lang w:eastAsia="zh-CN"/>
        </w:rPr>
        <w:t>，第</w:t>
      </w:r>
      <w:r w:rsidRPr="003C4EFE">
        <w:rPr>
          <w:color w:val="000000" w:themeColor="text1"/>
          <w:lang w:eastAsia="zh-CN"/>
        </w:rPr>
        <w:t>2</w:t>
      </w:r>
      <w:r w:rsidR="00C75EC7">
        <w:rPr>
          <w:color w:val="000000" w:themeColor="text1"/>
          <w:lang w:eastAsia="zh-CN"/>
        </w:rPr>
        <w:t>列）；</w:t>
      </w:r>
      <w:r w:rsidR="00454FD4">
        <w:rPr>
          <w:color w:val="000000" w:themeColor="text1"/>
          <w:lang w:eastAsia="zh-CN"/>
        </w:rPr>
        <w:t>数据样本的特征</w:t>
      </w:r>
      <w:r w:rsidRPr="003C4EFE">
        <w:rPr>
          <w:color w:val="000000" w:themeColor="text1"/>
          <w:lang w:eastAsia="zh-CN"/>
        </w:rPr>
        <w:t>维数（</w:t>
      </w:r>
      <m:oMath>
        <m:r>
          <w:rPr>
            <w:rFonts w:ascii="Cambria Math" w:hAnsi="Cambria Math"/>
            <w:color w:val="000000" w:themeColor="text1"/>
            <w:lang w:eastAsia="zh-CN"/>
          </w:rPr>
          <m:t>d</m:t>
        </m:r>
      </m:oMath>
      <w:r w:rsidRPr="003C4EFE">
        <w:rPr>
          <w:color w:val="000000" w:themeColor="text1"/>
          <w:lang w:eastAsia="zh-CN"/>
        </w:rPr>
        <w:t>，第</w:t>
      </w:r>
      <w:r w:rsidRPr="003C4EFE">
        <w:rPr>
          <w:color w:val="000000" w:themeColor="text1"/>
          <w:lang w:eastAsia="zh-CN"/>
        </w:rPr>
        <w:t>3</w:t>
      </w:r>
      <w:r w:rsidRPr="003C4EFE">
        <w:rPr>
          <w:color w:val="000000" w:themeColor="text1"/>
          <w:lang w:eastAsia="zh-CN"/>
        </w:rPr>
        <w:t>列）；</w:t>
      </w:r>
      <w:r w:rsidR="00454FD4">
        <w:rPr>
          <w:color w:val="000000" w:themeColor="text1"/>
          <w:lang w:eastAsia="zh-CN"/>
        </w:rPr>
        <w:t>数据样本的</w:t>
      </w:r>
      <w:r w:rsidRPr="003C4EFE">
        <w:rPr>
          <w:color w:val="000000" w:themeColor="text1"/>
          <w:lang w:eastAsia="zh-CN"/>
        </w:rPr>
        <w:t>类别数（</w:t>
      </w:r>
      <m:oMath>
        <m:r>
          <w:rPr>
            <w:rFonts w:ascii="Cambria Math" w:hAnsi="Cambria Math"/>
            <w:color w:val="000000" w:themeColor="text1"/>
            <w:lang w:eastAsia="zh-CN"/>
          </w:rPr>
          <m:t>cls</m:t>
        </m:r>
      </m:oMath>
      <w:r w:rsidRPr="003C4EFE">
        <w:rPr>
          <w:color w:val="000000" w:themeColor="text1"/>
          <w:lang w:eastAsia="zh-CN"/>
        </w:rPr>
        <w:t>，第</w:t>
      </w:r>
      <w:r w:rsidRPr="003C4EFE">
        <w:rPr>
          <w:color w:val="000000" w:themeColor="text1"/>
          <w:lang w:eastAsia="zh-CN"/>
        </w:rPr>
        <w:t>4</w:t>
      </w:r>
      <w:r w:rsidRPr="003C4EFE">
        <w:rPr>
          <w:color w:val="000000" w:themeColor="text1"/>
          <w:lang w:eastAsia="zh-CN"/>
        </w:rPr>
        <w:t>列）</w:t>
      </w:r>
      <w:r w:rsidR="007B611A">
        <w:rPr>
          <w:color w:val="000000" w:themeColor="text1"/>
          <w:lang w:eastAsia="zh-CN"/>
        </w:rPr>
        <w:t>。</w:t>
      </w:r>
    </w:p>
    <w:p w14:paraId="65DB69A9" w14:textId="512D3828" w:rsidR="008F423B" w:rsidRPr="003C4EFE" w:rsidRDefault="001D34DC" w:rsidP="00BE6FE1">
      <w:pPr>
        <w:pStyle w:val="a0"/>
        <w:jc w:val="center"/>
        <w:rPr>
          <w:color w:val="000000" w:themeColor="text1"/>
          <w:lang w:eastAsia="zh-CN"/>
        </w:rPr>
      </w:pPr>
      <w:r w:rsidRPr="003C4EFE">
        <w:rPr>
          <w:color w:val="000000" w:themeColor="text1"/>
        </w:rPr>
        <w:t>表</w:t>
      </w:r>
      <w:r w:rsidRPr="003C4EFE">
        <w:rPr>
          <w:color w:val="000000" w:themeColor="text1"/>
        </w:rPr>
        <w:t xml:space="preserve">1 </w:t>
      </w:r>
      <w:proofErr w:type="spellStart"/>
      <w:r w:rsidRPr="003C4EFE">
        <w:rPr>
          <w:color w:val="000000" w:themeColor="text1"/>
        </w:rPr>
        <w:t>真实数据集</w:t>
      </w:r>
      <w:proofErr w:type="spellEnd"/>
    </w:p>
    <w:tbl>
      <w:tblPr>
        <w:tblW w:w="35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4"/>
        <w:gridCol w:w="748"/>
        <w:gridCol w:w="657"/>
        <w:gridCol w:w="492"/>
        <w:gridCol w:w="1602"/>
        <w:gridCol w:w="750"/>
        <w:gridCol w:w="483"/>
        <w:gridCol w:w="492"/>
      </w:tblGrid>
      <w:tr w:rsidR="007C1821" w:rsidRPr="003C4EFE" w14:paraId="27B728F6" w14:textId="77777777" w:rsidTr="007C1821">
        <w:trPr>
          <w:jc w:val="center"/>
        </w:trPr>
        <w:tc>
          <w:tcPr>
            <w:tcW w:w="0" w:type="auto"/>
            <w:vAlign w:val="center"/>
          </w:tcPr>
          <w:p w14:paraId="2D71566E" w14:textId="7C1DD0BD" w:rsidR="00C16BE0" w:rsidRPr="003C4EFE" w:rsidRDefault="00C16BE0" w:rsidP="00C16BE0">
            <w:pPr>
              <w:pStyle w:val="Compact"/>
              <w:jc w:val="center"/>
              <w:rPr>
                <w:color w:val="000000" w:themeColor="text1"/>
                <w:lang w:eastAsia="zh-CN"/>
              </w:rPr>
            </w:pPr>
            <w:r>
              <w:rPr>
                <w:rFonts w:hint="eastAsia"/>
                <w:color w:val="000000" w:themeColor="text1"/>
                <w:lang w:eastAsia="zh-CN"/>
              </w:rPr>
              <w:t>数据集</w:t>
            </w:r>
          </w:p>
        </w:tc>
        <w:tc>
          <w:tcPr>
            <w:tcW w:w="548" w:type="pct"/>
            <w:vAlign w:val="center"/>
          </w:tcPr>
          <w:p w14:paraId="700D9239" w14:textId="310A0A1A" w:rsidR="00C16BE0" w:rsidRPr="003C4EFE" w:rsidRDefault="00C16BE0" w:rsidP="00C16BE0">
            <w:pPr>
              <w:pStyle w:val="Compact"/>
              <w:jc w:val="center"/>
              <w:rPr>
                <w:color w:val="000000" w:themeColor="text1"/>
                <w:lang w:eastAsia="zh-CN"/>
              </w:rPr>
            </w:pPr>
            <w:ins w:id="6" w:author="Lang Dylan" w:date="2017-02-22T16:37:00Z">
              <w:r>
                <w:rPr>
                  <w:color w:val="000000" w:themeColor="text1"/>
                  <w:lang w:eastAsia="zh-CN"/>
                </w:rPr>
                <w:t>n</w:t>
              </w:r>
            </w:ins>
          </w:p>
        </w:tc>
        <w:tc>
          <w:tcPr>
            <w:tcW w:w="481" w:type="pct"/>
            <w:vAlign w:val="center"/>
          </w:tcPr>
          <w:p w14:paraId="53AF93DC" w14:textId="77777777" w:rsidR="00C16BE0" w:rsidRPr="003C4EFE" w:rsidRDefault="00C16BE0" w:rsidP="00C16BE0">
            <w:pPr>
              <w:pStyle w:val="Compact"/>
              <w:jc w:val="center"/>
              <w:rPr>
                <w:color w:val="000000" w:themeColor="text1"/>
              </w:rPr>
            </w:pPr>
            <w:r w:rsidRPr="003C4EFE">
              <w:rPr>
                <w:color w:val="000000" w:themeColor="text1"/>
              </w:rPr>
              <w:t>d</w:t>
            </w:r>
          </w:p>
        </w:tc>
        <w:tc>
          <w:tcPr>
            <w:tcW w:w="0" w:type="auto"/>
            <w:vAlign w:val="center"/>
          </w:tcPr>
          <w:p w14:paraId="50B4E841" w14:textId="66756038" w:rsidR="00C16BE0" w:rsidRPr="003C4EFE" w:rsidRDefault="00C16BE0" w:rsidP="00C16BE0">
            <w:pPr>
              <w:pStyle w:val="Compact"/>
              <w:jc w:val="center"/>
              <w:rPr>
                <w:color w:val="000000" w:themeColor="text1"/>
              </w:rPr>
            </w:pPr>
            <w:proofErr w:type="spellStart"/>
            <w:r>
              <w:rPr>
                <w:color w:val="000000" w:themeColor="text1"/>
              </w:rPr>
              <w:t>cls</w:t>
            </w:r>
            <w:proofErr w:type="spellEnd"/>
          </w:p>
        </w:tc>
        <w:tc>
          <w:tcPr>
            <w:tcW w:w="0" w:type="auto"/>
            <w:vAlign w:val="center"/>
          </w:tcPr>
          <w:p w14:paraId="56237C9F" w14:textId="3FF93197" w:rsidR="00C16BE0" w:rsidRPr="003C4EFE" w:rsidRDefault="00C16BE0" w:rsidP="00C16BE0">
            <w:pPr>
              <w:pStyle w:val="Compact"/>
              <w:jc w:val="center"/>
              <w:rPr>
                <w:color w:val="000000" w:themeColor="text1"/>
                <w:lang w:eastAsia="zh-CN"/>
              </w:rPr>
            </w:pPr>
            <w:r>
              <w:rPr>
                <w:color w:val="000000" w:themeColor="text1"/>
                <w:lang w:eastAsia="zh-CN"/>
              </w:rPr>
              <w:t>数据集</w:t>
            </w:r>
          </w:p>
        </w:tc>
        <w:tc>
          <w:tcPr>
            <w:tcW w:w="0" w:type="auto"/>
            <w:vAlign w:val="center"/>
          </w:tcPr>
          <w:p w14:paraId="6C9FD15F" w14:textId="55F04CB7" w:rsidR="00C16BE0" w:rsidRPr="003C4EFE" w:rsidRDefault="00C16BE0" w:rsidP="00C16BE0">
            <w:pPr>
              <w:pStyle w:val="Compact"/>
              <w:jc w:val="center"/>
              <w:rPr>
                <w:color w:val="000000" w:themeColor="text1"/>
              </w:rPr>
            </w:pPr>
            <w:r>
              <w:rPr>
                <w:color w:val="000000" w:themeColor="text1"/>
              </w:rPr>
              <w:t>n</w:t>
            </w:r>
          </w:p>
        </w:tc>
        <w:tc>
          <w:tcPr>
            <w:tcW w:w="0" w:type="auto"/>
            <w:vAlign w:val="center"/>
          </w:tcPr>
          <w:p w14:paraId="4406CBEB" w14:textId="7EBBE0AB" w:rsidR="00C16BE0" w:rsidRPr="003C4EFE" w:rsidRDefault="00C16BE0" w:rsidP="00C16BE0">
            <w:pPr>
              <w:pStyle w:val="Compact"/>
              <w:jc w:val="center"/>
              <w:rPr>
                <w:color w:val="000000" w:themeColor="text1"/>
              </w:rPr>
            </w:pPr>
            <w:r>
              <w:rPr>
                <w:color w:val="000000" w:themeColor="text1"/>
              </w:rPr>
              <w:t>d</w:t>
            </w:r>
          </w:p>
        </w:tc>
        <w:tc>
          <w:tcPr>
            <w:tcW w:w="360" w:type="pct"/>
            <w:vAlign w:val="center"/>
          </w:tcPr>
          <w:p w14:paraId="5671FFF2" w14:textId="08A6F84F" w:rsidR="00C16BE0" w:rsidRPr="003C4EFE" w:rsidRDefault="00C16BE0" w:rsidP="00C16BE0">
            <w:pPr>
              <w:pStyle w:val="Compact"/>
              <w:jc w:val="center"/>
              <w:rPr>
                <w:color w:val="000000" w:themeColor="text1"/>
              </w:rPr>
            </w:pPr>
            <w:proofErr w:type="spellStart"/>
            <w:r>
              <w:rPr>
                <w:color w:val="000000" w:themeColor="text1"/>
              </w:rPr>
              <w:t>cls</w:t>
            </w:r>
            <w:proofErr w:type="spellEnd"/>
          </w:p>
        </w:tc>
      </w:tr>
      <w:tr w:rsidR="007C1821" w:rsidRPr="003C4EFE" w14:paraId="19B17A98" w14:textId="77777777" w:rsidTr="007C1821">
        <w:trPr>
          <w:jc w:val="center"/>
        </w:trPr>
        <w:tc>
          <w:tcPr>
            <w:tcW w:w="0" w:type="auto"/>
            <w:vAlign w:val="center"/>
          </w:tcPr>
          <w:p w14:paraId="38AB1B64" w14:textId="5D0C6689" w:rsidR="007C1821" w:rsidRPr="003C4EFE" w:rsidRDefault="000449EC" w:rsidP="00DB5621">
            <w:pPr>
              <w:pStyle w:val="Compact"/>
              <w:rPr>
                <w:color w:val="000000" w:themeColor="text1"/>
                <w:lang w:eastAsia="zh-CN"/>
              </w:rPr>
            </w:pPr>
            <w:r>
              <w:rPr>
                <w:color w:val="000000" w:themeColor="text1"/>
                <w:lang w:eastAsia="zh-CN"/>
              </w:rPr>
              <w:t>a</w:t>
            </w:r>
            <w:r w:rsidRPr="003C4EFE">
              <w:rPr>
                <w:color w:val="000000" w:themeColor="text1"/>
              </w:rPr>
              <w:t>rrhythmia</w:t>
            </w:r>
          </w:p>
        </w:tc>
        <w:tc>
          <w:tcPr>
            <w:tcW w:w="548" w:type="pct"/>
            <w:vAlign w:val="center"/>
          </w:tcPr>
          <w:p w14:paraId="1746A3BF" w14:textId="3A6EADC1" w:rsidR="007C1821" w:rsidRPr="003C4EFE" w:rsidRDefault="007C1821" w:rsidP="00C16BE0">
            <w:pPr>
              <w:pStyle w:val="Compact"/>
              <w:jc w:val="center"/>
              <w:rPr>
                <w:color w:val="000000" w:themeColor="text1"/>
                <w:lang w:eastAsia="zh-CN"/>
              </w:rPr>
            </w:pPr>
            <w:r>
              <w:rPr>
                <w:color w:val="000000" w:themeColor="text1"/>
              </w:rPr>
              <w:t>452</w:t>
            </w:r>
          </w:p>
        </w:tc>
        <w:tc>
          <w:tcPr>
            <w:tcW w:w="481" w:type="pct"/>
            <w:vAlign w:val="center"/>
          </w:tcPr>
          <w:p w14:paraId="0C0496C1" w14:textId="4DD4C0A9" w:rsidR="007C1821" w:rsidRPr="003C4EFE" w:rsidRDefault="007C1821" w:rsidP="00C16BE0">
            <w:pPr>
              <w:pStyle w:val="Compact"/>
              <w:jc w:val="center"/>
              <w:rPr>
                <w:color w:val="000000" w:themeColor="text1"/>
                <w:lang w:eastAsia="zh-CN"/>
              </w:rPr>
            </w:pPr>
            <w:r>
              <w:rPr>
                <w:color w:val="000000" w:themeColor="text1"/>
              </w:rPr>
              <w:t>279</w:t>
            </w:r>
          </w:p>
        </w:tc>
        <w:tc>
          <w:tcPr>
            <w:tcW w:w="0" w:type="auto"/>
            <w:vAlign w:val="center"/>
          </w:tcPr>
          <w:p w14:paraId="54737B44" w14:textId="31678F79" w:rsidR="007C1821" w:rsidRPr="003C4EFE" w:rsidRDefault="007C1821" w:rsidP="00C16BE0">
            <w:pPr>
              <w:pStyle w:val="Compact"/>
              <w:jc w:val="center"/>
              <w:rPr>
                <w:color w:val="000000" w:themeColor="text1"/>
                <w:lang w:eastAsia="zh-CN"/>
              </w:rPr>
            </w:pPr>
            <w:r>
              <w:rPr>
                <w:color w:val="000000" w:themeColor="text1"/>
              </w:rPr>
              <w:t>10</w:t>
            </w:r>
          </w:p>
        </w:tc>
        <w:tc>
          <w:tcPr>
            <w:tcW w:w="0" w:type="auto"/>
            <w:vAlign w:val="center"/>
          </w:tcPr>
          <w:p w14:paraId="4111802E" w14:textId="60851141" w:rsidR="007C1821" w:rsidRPr="003C4EFE" w:rsidRDefault="007C1821" w:rsidP="00C16BE0">
            <w:pPr>
              <w:pStyle w:val="Compact"/>
              <w:jc w:val="center"/>
              <w:rPr>
                <w:color w:val="000000" w:themeColor="text1"/>
              </w:rPr>
            </w:pPr>
            <w:proofErr w:type="spellStart"/>
            <w:r w:rsidRPr="003C4EFE">
              <w:rPr>
                <w:color w:val="000000" w:themeColor="text1"/>
              </w:rPr>
              <w:t>mfeat-fou</w:t>
            </w:r>
            <w:proofErr w:type="spellEnd"/>
          </w:p>
        </w:tc>
        <w:tc>
          <w:tcPr>
            <w:tcW w:w="0" w:type="auto"/>
            <w:vAlign w:val="center"/>
          </w:tcPr>
          <w:p w14:paraId="32D19945" w14:textId="3628CBF4" w:rsidR="007C1821" w:rsidRPr="003C4EFE" w:rsidRDefault="007C1821" w:rsidP="00C16BE0">
            <w:pPr>
              <w:pStyle w:val="Compact"/>
              <w:jc w:val="center"/>
              <w:rPr>
                <w:color w:val="000000" w:themeColor="text1"/>
              </w:rPr>
            </w:pPr>
            <w:r>
              <w:rPr>
                <w:color w:val="000000" w:themeColor="text1"/>
              </w:rPr>
              <w:t>2000</w:t>
            </w:r>
          </w:p>
        </w:tc>
        <w:tc>
          <w:tcPr>
            <w:tcW w:w="0" w:type="auto"/>
            <w:vAlign w:val="center"/>
          </w:tcPr>
          <w:p w14:paraId="0192EA4B" w14:textId="3057003C" w:rsidR="007C1821" w:rsidRPr="003C4EFE" w:rsidRDefault="007C1821" w:rsidP="00C16BE0">
            <w:pPr>
              <w:pStyle w:val="Compact"/>
              <w:jc w:val="center"/>
              <w:rPr>
                <w:color w:val="000000" w:themeColor="text1"/>
              </w:rPr>
            </w:pPr>
            <w:r>
              <w:rPr>
                <w:color w:val="000000" w:themeColor="text1"/>
              </w:rPr>
              <w:t>76</w:t>
            </w:r>
          </w:p>
        </w:tc>
        <w:tc>
          <w:tcPr>
            <w:tcW w:w="360" w:type="pct"/>
            <w:vAlign w:val="center"/>
          </w:tcPr>
          <w:p w14:paraId="124124B3" w14:textId="2D7FF17E" w:rsidR="007C1821" w:rsidRPr="003C4EFE" w:rsidRDefault="007C1821" w:rsidP="00C16BE0">
            <w:pPr>
              <w:pStyle w:val="Compact"/>
              <w:jc w:val="center"/>
              <w:rPr>
                <w:color w:val="000000" w:themeColor="text1"/>
              </w:rPr>
            </w:pPr>
            <w:r>
              <w:rPr>
                <w:color w:val="000000" w:themeColor="text1"/>
              </w:rPr>
              <w:t>10</w:t>
            </w:r>
          </w:p>
        </w:tc>
      </w:tr>
      <w:tr w:rsidR="007C1821" w:rsidRPr="003C4EFE" w14:paraId="068E63C2" w14:textId="77777777" w:rsidTr="007C1821">
        <w:trPr>
          <w:jc w:val="center"/>
        </w:trPr>
        <w:tc>
          <w:tcPr>
            <w:tcW w:w="0" w:type="auto"/>
            <w:vAlign w:val="center"/>
          </w:tcPr>
          <w:p w14:paraId="48B8D683" w14:textId="77777777" w:rsidR="007C1821" w:rsidRPr="003C4EFE" w:rsidRDefault="007C1821" w:rsidP="00C16BE0">
            <w:pPr>
              <w:pStyle w:val="Compact"/>
              <w:jc w:val="center"/>
              <w:rPr>
                <w:color w:val="000000" w:themeColor="text1"/>
              </w:rPr>
            </w:pPr>
            <w:r w:rsidRPr="003C4EFE">
              <w:rPr>
                <w:color w:val="000000" w:themeColor="text1"/>
              </w:rPr>
              <w:t>Ionosphere</w:t>
            </w:r>
          </w:p>
        </w:tc>
        <w:tc>
          <w:tcPr>
            <w:tcW w:w="548" w:type="pct"/>
            <w:vAlign w:val="center"/>
          </w:tcPr>
          <w:p w14:paraId="760A2964" w14:textId="77777777" w:rsidR="007C1821" w:rsidRPr="003C4EFE" w:rsidRDefault="007C1821" w:rsidP="00C16BE0">
            <w:pPr>
              <w:pStyle w:val="Compact"/>
              <w:jc w:val="center"/>
              <w:rPr>
                <w:color w:val="000000" w:themeColor="text1"/>
              </w:rPr>
            </w:pPr>
            <w:r w:rsidRPr="003C4EFE">
              <w:rPr>
                <w:color w:val="000000" w:themeColor="text1"/>
              </w:rPr>
              <w:t>351</w:t>
            </w:r>
          </w:p>
        </w:tc>
        <w:tc>
          <w:tcPr>
            <w:tcW w:w="481" w:type="pct"/>
            <w:vAlign w:val="center"/>
          </w:tcPr>
          <w:p w14:paraId="7EE2DE4E" w14:textId="77777777" w:rsidR="007C1821" w:rsidRPr="003C4EFE" w:rsidRDefault="007C1821" w:rsidP="00C16BE0">
            <w:pPr>
              <w:pStyle w:val="Compact"/>
              <w:jc w:val="center"/>
              <w:rPr>
                <w:color w:val="000000" w:themeColor="text1"/>
              </w:rPr>
            </w:pPr>
            <w:r w:rsidRPr="003C4EFE">
              <w:rPr>
                <w:color w:val="000000" w:themeColor="text1"/>
              </w:rPr>
              <w:t>34</w:t>
            </w:r>
          </w:p>
        </w:tc>
        <w:tc>
          <w:tcPr>
            <w:tcW w:w="0" w:type="auto"/>
            <w:vAlign w:val="center"/>
          </w:tcPr>
          <w:p w14:paraId="3414F40E" w14:textId="56128149"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5F7DB2E3" w14:textId="1CD83FBE" w:rsidR="007C1821" w:rsidRPr="003C4EFE" w:rsidRDefault="007C1821" w:rsidP="00C16BE0">
            <w:pPr>
              <w:pStyle w:val="Compact"/>
              <w:jc w:val="center"/>
              <w:rPr>
                <w:color w:val="000000" w:themeColor="text1"/>
              </w:rPr>
            </w:pPr>
            <w:r w:rsidRPr="003C4EFE">
              <w:rPr>
                <w:color w:val="000000" w:themeColor="text1"/>
              </w:rPr>
              <w:t>spectrometer</w:t>
            </w:r>
          </w:p>
        </w:tc>
        <w:tc>
          <w:tcPr>
            <w:tcW w:w="0" w:type="auto"/>
            <w:vAlign w:val="center"/>
          </w:tcPr>
          <w:p w14:paraId="2B907181" w14:textId="11E70C0D" w:rsidR="007C1821" w:rsidRPr="003C4EFE" w:rsidRDefault="007C1821" w:rsidP="00C16BE0">
            <w:pPr>
              <w:pStyle w:val="Compact"/>
              <w:jc w:val="center"/>
              <w:rPr>
                <w:color w:val="000000" w:themeColor="text1"/>
              </w:rPr>
            </w:pPr>
            <w:r>
              <w:rPr>
                <w:color w:val="000000" w:themeColor="text1"/>
              </w:rPr>
              <w:t>208</w:t>
            </w:r>
          </w:p>
        </w:tc>
        <w:tc>
          <w:tcPr>
            <w:tcW w:w="0" w:type="auto"/>
            <w:vAlign w:val="center"/>
          </w:tcPr>
          <w:p w14:paraId="46DED42D" w14:textId="7D03D3AC" w:rsidR="007C1821" w:rsidRPr="003C4EFE" w:rsidRDefault="007C1821" w:rsidP="00C16BE0">
            <w:pPr>
              <w:pStyle w:val="Compact"/>
              <w:jc w:val="center"/>
              <w:rPr>
                <w:color w:val="000000" w:themeColor="text1"/>
              </w:rPr>
            </w:pPr>
            <w:r>
              <w:rPr>
                <w:color w:val="000000" w:themeColor="text1"/>
              </w:rPr>
              <w:t>60</w:t>
            </w:r>
          </w:p>
        </w:tc>
        <w:tc>
          <w:tcPr>
            <w:tcW w:w="360" w:type="pct"/>
            <w:vAlign w:val="center"/>
          </w:tcPr>
          <w:p w14:paraId="1FF38EB5" w14:textId="78D34BE8" w:rsidR="007C1821" w:rsidRPr="003C4EFE" w:rsidRDefault="007C1821" w:rsidP="00C16BE0">
            <w:pPr>
              <w:pStyle w:val="Compact"/>
              <w:jc w:val="center"/>
              <w:rPr>
                <w:color w:val="000000" w:themeColor="text1"/>
              </w:rPr>
            </w:pPr>
            <w:r>
              <w:rPr>
                <w:color w:val="000000" w:themeColor="text1"/>
              </w:rPr>
              <w:t>10</w:t>
            </w:r>
          </w:p>
        </w:tc>
      </w:tr>
      <w:tr w:rsidR="007C1821" w:rsidRPr="003C4EFE" w14:paraId="7867B199" w14:textId="77777777" w:rsidTr="007C1821">
        <w:trPr>
          <w:trHeight w:val="395"/>
          <w:jc w:val="center"/>
        </w:trPr>
        <w:tc>
          <w:tcPr>
            <w:tcW w:w="0" w:type="auto"/>
            <w:vAlign w:val="center"/>
          </w:tcPr>
          <w:p w14:paraId="1F95B324" w14:textId="77777777" w:rsidR="007C1821" w:rsidRPr="003C4EFE" w:rsidRDefault="007C1821" w:rsidP="00C16BE0">
            <w:pPr>
              <w:pStyle w:val="Compact"/>
              <w:jc w:val="center"/>
              <w:rPr>
                <w:color w:val="000000" w:themeColor="text1"/>
              </w:rPr>
            </w:pPr>
            <w:r w:rsidRPr="003C4EFE">
              <w:rPr>
                <w:color w:val="000000" w:themeColor="text1"/>
              </w:rPr>
              <w:t>musk</w:t>
            </w:r>
          </w:p>
        </w:tc>
        <w:tc>
          <w:tcPr>
            <w:tcW w:w="548" w:type="pct"/>
            <w:vAlign w:val="center"/>
          </w:tcPr>
          <w:p w14:paraId="4D061F41" w14:textId="77777777" w:rsidR="007C1821" w:rsidRPr="003C4EFE" w:rsidRDefault="007C1821" w:rsidP="00C16BE0">
            <w:pPr>
              <w:pStyle w:val="Compact"/>
              <w:jc w:val="center"/>
              <w:rPr>
                <w:color w:val="000000" w:themeColor="text1"/>
              </w:rPr>
            </w:pPr>
            <w:r w:rsidRPr="003C4EFE">
              <w:rPr>
                <w:color w:val="000000" w:themeColor="text1"/>
              </w:rPr>
              <w:t>476</w:t>
            </w:r>
          </w:p>
        </w:tc>
        <w:tc>
          <w:tcPr>
            <w:tcW w:w="481" w:type="pct"/>
            <w:vAlign w:val="center"/>
          </w:tcPr>
          <w:p w14:paraId="7EE9DCC6" w14:textId="77777777" w:rsidR="007C1821" w:rsidRPr="003C4EFE" w:rsidRDefault="007C1821" w:rsidP="00C16BE0">
            <w:pPr>
              <w:pStyle w:val="Compact"/>
              <w:jc w:val="center"/>
              <w:rPr>
                <w:color w:val="000000" w:themeColor="text1"/>
              </w:rPr>
            </w:pPr>
            <w:r w:rsidRPr="003C4EFE">
              <w:rPr>
                <w:color w:val="000000" w:themeColor="text1"/>
              </w:rPr>
              <w:t>166</w:t>
            </w:r>
          </w:p>
        </w:tc>
        <w:tc>
          <w:tcPr>
            <w:tcW w:w="0" w:type="auto"/>
            <w:vAlign w:val="center"/>
          </w:tcPr>
          <w:p w14:paraId="109A8E57" w14:textId="1EF6ADF4"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0783A39A" w14:textId="35F0490A" w:rsidR="007C1821" w:rsidRPr="003C4EFE" w:rsidRDefault="007C1821" w:rsidP="00C16BE0">
            <w:pPr>
              <w:pStyle w:val="Compact"/>
              <w:jc w:val="center"/>
              <w:rPr>
                <w:color w:val="000000" w:themeColor="text1"/>
              </w:rPr>
            </w:pPr>
            <w:r w:rsidRPr="003C4EFE">
              <w:rPr>
                <w:color w:val="000000" w:themeColor="text1"/>
              </w:rPr>
              <w:t>sonar</w:t>
            </w:r>
          </w:p>
        </w:tc>
        <w:tc>
          <w:tcPr>
            <w:tcW w:w="0" w:type="auto"/>
            <w:vAlign w:val="center"/>
          </w:tcPr>
          <w:p w14:paraId="5FA8466B" w14:textId="6A76F6DB" w:rsidR="007C1821" w:rsidRPr="003C4EFE" w:rsidRDefault="007C1821" w:rsidP="00C16BE0">
            <w:pPr>
              <w:pStyle w:val="Compact"/>
              <w:jc w:val="center"/>
              <w:rPr>
                <w:color w:val="000000" w:themeColor="text1"/>
              </w:rPr>
            </w:pPr>
            <w:r w:rsidRPr="003C4EFE">
              <w:rPr>
                <w:color w:val="000000" w:themeColor="text1"/>
              </w:rPr>
              <w:t>208</w:t>
            </w:r>
          </w:p>
        </w:tc>
        <w:tc>
          <w:tcPr>
            <w:tcW w:w="0" w:type="auto"/>
            <w:vAlign w:val="center"/>
          </w:tcPr>
          <w:p w14:paraId="2EDE5C3B" w14:textId="6717E04F" w:rsidR="007C1821" w:rsidRPr="003C4EFE" w:rsidRDefault="007C1821" w:rsidP="00C16BE0">
            <w:pPr>
              <w:pStyle w:val="Compact"/>
              <w:jc w:val="center"/>
              <w:rPr>
                <w:color w:val="000000" w:themeColor="text1"/>
              </w:rPr>
            </w:pPr>
            <w:r w:rsidRPr="003C4EFE">
              <w:rPr>
                <w:color w:val="000000" w:themeColor="text1"/>
              </w:rPr>
              <w:t>60</w:t>
            </w:r>
          </w:p>
        </w:tc>
        <w:tc>
          <w:tcPr>
            <w:tcW w:w="360" w:type="pct"/>
            <w:vAlign w:val="center"/>
          </w:tcPr>
          <w:p w14:paraId="3EACD788" w14:textId="69D35EBA" w:rsidR="007C1821" w:rsidRPr="003C4EFE" w:rsidRDefault="007C1821" w:rsidP="00C16BE0">
            <w:pPr>
              <w:pStyle w:val="Compact"/>
              <w:jc w:val="center"/>
              <w:rPr>
                <w:color w:val="000000" w:themeColor="text1"/>
                <w:lang w:eastAsia="zh-CN"/>
              </w:rPr>
            </w:pPr>
            <w:r>
              <w:rPr>
                <w:color w:val="000000" w:themeColor="text1"/>
              </w:rPr>
              <w:t>2</w:t>
            </w:r>
          </w:p>
        </w:tc>
      </w:tr>
      <w:tr w:rsidR="007C1821" w:rsidRPr="003C4EFE" w14:paraId="7B8AF089" w14:textId="77777777" w:rsidTr="007C1821">
        <w:trPr>
          <w:trHeight w:val="395"/>
          <w:jc w:val="center"/>
        </w:trPr>
        <w:tc>
          <w:tcPr>
            <w:tcW w:w="0" w:type="auto"/>
            <w:vAlign w:val="center"/>
          </w:tcPr>
          <w:p w14:paraId="3D153697" w14:textId="608BF762" w:rsidR="007C1821" w:rsidRPr="003C4EFE" w:rsidRDefault="007C1821" w:rsidP="00C16BE0">
            <w:pPr>
              <w:pStyle w:val="Compact"/>
              <w:jc w:val="center"/>
              <w:rPr>
                <w:color w:val="000000" w:themeColor="text1"/>
              </w:rPr>
            </w:pPr>
            <w:proofErr w:type="spellStart"/>
            <w:r w:rsidRPr="003C4EFE">
              <w:rPr>
                <w:color w:val="000000" w:themeColor="text1"/>
              </w:rPr>
              <w:t>mfeat_factors</w:t>
            </w:r>
            <w:proofErr w:type="spellEnd"/>
          </w:p>
        </w:tc>
        <w:tc>
          <w:tcPr>
            <w:tcW w:w="548" w:type="pct"/>
            <w:vAlign w:val="center"/>
          </w:tcPr>
          <w:p w14:paraId="71DC0A01" w14:textId="21EDABE9" w:rsidR="007C1821" w:rsidRPr="003C4EFE" w:rsidRDefault="007C1821" w:rsidP="00C16BE0">
            <w:pPr>
              <w:pStyle w:val="Compact"/>
              <w:jc w:val="center"/>
              <w:rPr>
                <w:color w:val="000000" w:themeColor="text1"/>
              </w:rPr>
            </w:pPr>
            <w:r>
              <w:rPr>
                <w:color w:val="000000" w:themeColor="text1"/>
              </w:rPr>
              <w:t>2000</w:t>
            </w:r>
          </w:p>
        </w:tc>
        <w:tc>
          <w:tcPr>
            <w:tcW w:w="481" w:type="pct"/>
            <w:vAlign w:val="center"/>
          </w:tcPr>
          <w:p w14:paraId="2178CFB0" w14:textId="2CEF6E44" w:rsidR="007C1821" w:rsidRPr="003C4EFE" w:rsidRDefault="007C1821" w:rsidP="00C16BE0">
            <w:pPr>
              <w:pStyle w:val="Compact"/>
              <w:jc w:val="center"/>
              <w:rPr>
                <w:color w:val="000000" w:themeColor="text1"/>
              </w:rPr>
            </w:pPr>
            <w:r>
              <w:rPr>
                <w:color w:val="000000" w:themeColor="text1"/>
              </w:rPr>
              <w:t>216</w:t>
            </w:r>
          </w:p>
        </w:tc>
        <w:tc>
          <w:tcPr>
            <w:tcW w:w="0" w:type="auto"/>
            <w:vAlign w:val="center"/>
          </w:tcPr>
          <w:p w14:paraId="5E647EBE" w14:textId="58EC8156" w:rsidR="007C1821" w:rsidRPr="003C4EFE" w:rsidRDefault="007C1821" w:rsidP="00C16BE0">
            <w:pPr>
              <w:pStyle w:val="Compact"/>
              <w:jc w:val="center"/>
              <w:rPr>
                <w:color w:val="000000" w:themeColor="text1"/>
              </w:rPr>
            </w:pPr>
            <w:r>
              <w:rPr>
                <w:color w:val="000000" w:themeColor="text1"/>
              </w:rPr>
              <w:t>10</w:t>
            </w:r>
          </w:p>
        </w:tc>
        <w:tc>
          <w:tcPr>
            <w:tcW w:w="0" w:type="auto"/>
            <w:vAlign w:val="center"/>
          </w:tcPr>
          <w:p w14:paraId="79D6C136" w14:textId="6CE5F62F" w:rsidR="007C1821" w:rsidRPr="003C4EFE" w:rsidRDefault="007C1821" w:rsidP="00C16BE0">
            <w:pPr>
              <w:pStyle w:val="Compact"/>
              <w:jc w:val="center"/>
              <w:rPr>
                <w:color w:val="000000" w:themeColor="text1"/>
              </w:rPr>
            </w:pPr>
          </w:p>
        </w:tc>
        <w:tc>
          <w:tcPr>
            <w:tcW w:w="0" w:type="auto"/>
            <w:vAlign w:val="center"/>
          </w:tcPr>
          <w:p w14:paraId="53CA9091" w14:textId="4D226980" w:rsidR="007C1821" w:rsidRPr="003C4EFE" w:rsidRDefault="007C1821" w:rsidP="00C16BE0">
            <w:pPr>
              <w:pStyle w:val="Compact"/>
              <w:jc w:val="center"/>
              <w:rPr>
                <w:color w:val="000000" w:themeColor="text1"/>
              </w:rPr>
            </w:pPr>
          </w:p>
        </w:tc>
        <w:tc>
          <w:tcPr>
            <w:tcW w:w="0" w:type="auto"/>
            <w:vAlign w:val="center"/>
          </w:tcPr>
          <w:p w14:paraId="40C18624" w14:textId="3C363A3A" w:rsidR="007C1821" w:rsidRPr="003C4EFE" w:rsidRDefault="007C1821" w:rsidP="00C16BE0">
            <w:pPr>
              <w:pStyle w:val="Compact"/>
              <w:jc w:val="center"/>
              <w:rPr>
                <w:color w:val="000000" w:themeColor="text1"/>
              </w:rPr>
            </w:pPr>
          </w:p>
        </w:tc>
        <w:tc>
          <w:tcPr>
            <w:tcW w:w="360" w:type="pct"/>
            <w:vAlign w:val="center"/>
          </w:tcPr>
          <w:p w14:paraId="1C609753" w14:textId="07649E09" w:rsidR="007C1821" w:rsidRPr="003C4EFE" w:rsidRDefault="007C1821" w:rsidP="00C16BE0">
            <w:pPr>
              <w:pStyle w:val="Compact"/>
              <w:jc w:val="center"/>
              <w:rPr>
                <w:color w:val="000000" w:themeColor="text1"/>
              </w:rPr>
            </w:pPr>
          </w:p>
        </w:tc>
      </w:tr>
    </w:tbl>
    <w:p w14:paraId="0F081F3F" w14:textId="2BA59473" w:rsidR="00454FD4" w:rsidRDefault="00C66542" w:rsidP="00C66542">
      <w:pPr>
        <w:pStyle w:val="a0"/>
        <w:rPr>
          <w:color w:val="000000" w:themeColor="text1"/>
          <w:lang w:eastAsia="zh-CN"/>
        </w:rPr>
      </w:pPr>
      <w:r>
        <w:rPr>
          <w:color w:val="000000" w:themeColor="text1"/>
          <w:lang w:eastAsia="zh-CN"/>
        </w:rPr>
        <w:t xml:space="preserve">          </w:t>
      </w:r>
      <w:r w:rsidR="00454FD4" w:rsidRPr="003C4EFE">
        <w:rPr>
          <w:color w:val="000000" w:themeColor="text1"/>
          <w:lang w:eastAsia="zh-CN"/>
        </w:rPr>
        <w:t>图</w:t>
      </w:r>
      <w:r w:rsidR="00454FD4">
        <w:rPr>
          <w:color w:val="000000" w:themeColor="text1"/>
          <w:lang w:eastAsia="zh-CN"/>
        </w:rPr>
        <w:t xml:space="preserve"> 2</w:t>
      </w:r>
      <w:r w:rsidR="00454FD4" w:rsidRPr="003C4EFE">
        <w:rPr>
          <w:color w:val="000000" w:themeColor="text1"/>
          <w:lang w:eastAsia="zh-CN"/>
        </w:rPr>
        <w:t xml:space="preserve"> </w:t>
      </w:r>
      <w:r w:rsidR="00454FD4" w:rsidRPr="003C4EFE">
        <w:rPr>
          <w:color w:val="000000" w:themeColor="text1"/>
          <w:lang w:eastAsia="zh-CN"/>
        </w:rPr>
        <w:t>描述了针对若干个真实数据集（</w:t>
      </w:r>
      <w:r w:rsidR="00454FD4">
        <w:rPr>
          <w:color w:val="000000" w:themeColor="text1"/>
          <w:lang w:eastAsia="zh-CN"/>
        </w:rPr>
        <w:t>musk</w:t>
      </w:r>
      <w:r w:rsidR="00454FD4">
        <w:rPr>
          <w:color w:val="000000" w:themeColor="text1"/>
          <w:lang w:eastAsia="zh-CN"/>
        </w:rPr>
        <w:t>，</w:t>
      </w:r>
      <w:r w:rsidR="00454FD4">
        <w:rPr>
          <w:color w:val="000000" w:themeColor="text1"/>
          <w:lang w:eastAsia="zh-CN"/>
        </w:rPr>
        <w:t>sonar</w:t>
      </w:r>
      <w:r w:rsidR="00454FD4">
        <w:rPr>
          <w:color w:val="000000" w:themeColor="text1"/>
          <w:lang w:eastAsia="zh-CN"/>
        </w:rPr>
        <w:t>，</w:t>
      </w:r>
      <w:proofErr w:type="spellStart"/>
      <w:r w:rsidR="00454FD4" w:rsidRPr="003C4EFE">
        <w:rPr>
          <w:color w:val="000000" w:themeColor="text1"/>
          <w:lang w:eastAsia="zh-CN"/>
        </w:rPr>
        <w:t>mfeat-fou</w:t>
      </w:r>
      <w:proofErr w:type="spellEnd"/>
      <w:r w:rsidR="00454FD4" w:rsidRPr="003C4EFE">
        <w:rPr>
          <w:color w:val="000000" w:themeColor="text1"/>
          <w:lang w:eastAsia="zh-CN"/>
        </w:rPr>
        <w:t>等）通过降维方法获得的维数占原有数据集维数的百分比与</w:t>
      </w:r>
      <w:r w:rsidR="00454FD4"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454FD4" w:rsidRPr="003C4EFE">
        <w:rPr>
          <w:color w:val="000000" w:themeColor="text1"/>
          <w:lang w:eastAsia="zh-CN"/>
        </w:rPr>
        <w:t xml:space="preserve"> </w:t>
      </w:r>
      <w:r w:rsidR="00454FD4" w:rsidRPr="003C4EFE">
        <w:rPr>
          <w:color w:val="000000" w:themeColor="text1"/>
          <w:lang w:eastAsia="zh-CN"/>
        </w:rPr>
        <w:t>之间的相互关系。数据之间距离的度量方法为</w:t>
      </w:r>
      <w:r w:rsidR="00454FD4" w:rsidRPr="003C4EFE">
        <w:rPr>
          <w:color w:val="000000" w:themeColor="text1"/>
          <w:lang w:eastAsia="zh-CN"/>
        </w:rPr>
        <w:t xml:space="preserve">Minkowski </w:t>
      </w:r>
      <w:r w:rsidR="00454FD4" w:rsidRPr="003C4EFE">
        <w:rPr>
          <w:color w:val="000000" w:themeColor="text1"/>
          <w:lang w:eastAsia="zh-CN"/>
        </w:rPr>
        <w:t>距离，其中</w:t>
      </w:r>
      <w:r w:rsidR="00454FD4" w:rsidRPr="003C4EFE">
        <w:rPr>
          <w:color w:val="000000" w:themeColor="text1"/>
          <w:lang w:eastAsia="zh-CN"/>
        </w:rPr>
        <w:t xml:space="preserve"> </w:t>
      </w:r>
      <m:oMath>
        <m:r>
          <w:rPr>
            <w:rFonts w:ascii="Cambria Math" w:hAnsi="Cambria Math"/>
            <w:color w:val="000000" w:themeColor="text1"/>
            <w:lang w:eastAsia="zh-CN"/>
          </w:rPr>
          <m:t>p</m:t>
        </m:r>
      </m:oMath>
      <w:r w:rsidR="00454FD4" w:rsidRPr="003C4EFE">
        <w:rPr>
          <w:color w:val="000000" w:themeColor="text1"/>
          <w:lang w:eastAsia="zh-CN"/>
        </w:rPr>
        <w:t xml:space="preserve"> </w:t>
      </w:r>
      <w:r w:rsidR="00454FD4" w:rsidRPr="003C4EFE">
        <w:rPr>
          <w:color w:val="000000" w:themeColor="text1"/>
          <w:lang w:eastAsia="zh-CN"/>
        </w:rPr>
        <w:t>的取值分别为：</w:t>
      </w:r>
      <w:r w:rsidR="00454FD4" w:rsidRPr="003C4EFE">
        <w:rPr>
          <w:color w:val="000000" w:themeColor="text1"/>
          <w:lang w:eastAsia="zh-CN"/>
        </w:rPr>
        <w:t>2</w:t>
      </w:r>
      <w:r w:rsidR="00454FD4" w:rsidRPr="003C4EFE">
        <w:rPr>
          <w:color w:val="000000" w:themeColor="text1"/>
          <w:lang w:eastAsia="zh-CN"/>
        </w:rPr>
        <w:t>（</w:t>
      </w:r>
      <w:r w:rsidR="00454FD4" w:rsidRPr="003C4EFE">
        <w:rPr>
          <w:color w:val="000000" w:themeColor="text1"/>
          <w:lang w:eastAsia="zh-CN"/>
        </w:rPr>
        <w:t>Euclidean distance</w:t>
      </w:r>
      <w:r w:rsidR="00454FD4" w:rsidRPr="003C4EFE">
        <w:rPr>
          <w:color w:val="000000" w:themeColor="text1"/>
          <w:lang w:eastAsia="zh-CN"/>
        </w:rPr>
        <w:t>）。</w:t>
      </w:r>
      <w:r w:rsidR="00454FD4" w:rsidRPr="003C4EFE">
        <w:rPr>
          <w:color w:val="000000" w:themeColor="text1"/>
          <w:lang w:eastAsia="zh-CN"/>
        </w:rPr>
        <w:t xml:space="preserve"> </w:t>
      </w:r>
      <w:r w:rsidR="00454FD4" w:rsidRPr="003C4EFE">
        <w:rPr>
          <w:color w:val="000000" w:themeColor="text1"/>
          <w:lang w:eastAsia="zh-CN"/>
        </w:rPr>
        <w:t>从左往右观察，对于大部分数据集而言利用</w:t>
      </w:r>
      <w:r w:rsidR="00454FD4" w:rsidRPr="003C4EFE">
        <w:rPr>
          <w:color w:val="000000" w:themeColor="text1"/>
          <w:lang w:eastAsia="zh-CN"/>
        </w:rPr>
        <w:t xml:space="preserve">PCA </w:t>
      </w:r>
      <w:r w:rsidR="00454FD4" w:rsidRPr="003C4EFE">
        <w:rPr>
          <w:color w:val="000000" w:themeColor="text1"/>
          <w:lang w:eastAsia="zh-CN"/>
        </w:rPr>
        <w:t>降维算法，</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454FD4" w:rsidRPr="003C4EFE">
        <w:rPr>
          <w:color w:val="000000" w:themeColor="text1"/>
          <w:lang w:eastAsia="zh-CN"/>
        </w:rPr>
        <w:t xml:space="preserve"> </w:t>
      </w:r>
      <w:r w:rsidR="00454FD4">
        <w:rPr>
          <w:color w:val="000000" w:themeColor="text1"/>
          <w:lang w:eastAsia="zh-CN"/>
        </w:rPr>
        <w:t>保持相对恒定直到降维后留下</w:t>
      </w:r>
      <w:r w:rsidR="00454FD4" w:rsidRPr="003C4EFE">
        <w:rPr>
          <w:color w:val="000000" w:themeColor="text1"/>
          <w:lang w:eastAsia="zh-CN"/>
        </w:rPr>
        <w:t>特征的百分比较小时才会陡然下降。因此，当达到数据集的本征维数时若继续减小维数则会导致有价值的信息丢失。针对</w:t>
      </w:r>
      <w:r w:rsidR="00454FD4" w:rsidRPr="003C4EFE">
        <w:rPr>
          <w:color w:val="000000" w:themeColor="text1"/>
          <w:lang w:eastAsia="zh-CN"/>
        </w:rPr>
        <w:t xml:space="preserve"> PCA </w:t>
      </w:r>
      <w:r w:rsidR="00454FD4" w:rsidRPr="003C4EFE">
        <w:rPr>
          <w:color w:val="000000" w:themeColor="text1"/>
          <w:lang w:eastAsia="zh-CN"/>
        </w:rPr>
        <w:t>方法对数据进行降维时，若降维后本征维数</w:t>
      </w:r>
      <w:r w:rsidR="00454FD4">
        <w:rPr>
          <w:color w:val="000000" w:themeColor="text1"/>
          <w:lang w:eastAsia="zh-CN"/>
        </w:rPr>
        <w:t>未发生明显变化，</w:t>
      </w:r>
      <w:r w:rsidR="00454FD4" w:rsidRPr="003C4EFE">
        <w:rPr>
          <w:color w:val="000000" w:themeColor="text1"/>
          <w:lang w:eastAsia="zh-CN"/>
        </w:rPr>
        <w:t>那么降维并不会对</w:t>
      </w:r>
      <w:r w:rsidR="00454FD4" w:rsidRPr="003C4EFE">
        <w:rPr>
          <w:color w:val="000000" w:themeColor="text1"/>
          <w:lang w:eastAsia="zh-CN"/>
        </w:rPr>
        <w:t xml:space="preserve"> hubness </w:t>
      </w:r>
      <w:r w:rsidR="00454FD4" w:rsidRPr="003C4EFE">
        <w:rPr>
          <w:color w:val="000000" w:themeColor="text1"/>
          <w:lang w:eastAsia="zh-CN"/>
        </w:rPr>
        <w:t>这一现象有显著影响。</w:t>
      </w:r>
      <w:r w:rsidR="00454FD4" w:rsidRPr="003C4EFE">
        <w:rPr>
          <w:color w:val="000000" w:themeColor="text1"/>
          <w:lang w:eastAsia="zh-CN"/>
        </w:rPr>
        <w:t xml:space="preserve"> </w:t>
      </w:r>
    </w:p>
    <w:p w14:paraId="7B102A80" w14:textId="77777777" w:rsidR="008F423B" w:rsidRPr="003C4EFE" w:rsidRDefault="001D34DC" w:rsidP="00D01393">
      <w:pPr>
        <w:pStyle w:val="FigurewithCaption"/>
        <w:jc w:val="center"/>
        <w:rPr>
          <w:color w:val="000000" w:themeColor="text1"/>
        </w:rPr>
      </w:pPr>
      <w:r w:rsidRPr="003C4EFE">
        <w:rPr>
          <w:noProof/>
          <w:color w:val="000000" w:themeColor="text1"/>
          <w:lang w:eastAsia="zh-CN"/>
        </w:rPr>
        <w:drawing>
          <wp:inline distT="0" distB="0" distL="0" distR="0" wp14:anchorId="3D9624E6" wp14:editId="44125390">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langdylan/MasterArticle/2017CQUMaster/Images/2.jpg"/>
                    <pic:cNvPicPr>
                      <a:picLocks noChangeAspect="1" noChangeArrowheads="1"/>
                    </pic:cNvPicPr>
                  </pic:nvPicPr>
                  <pic:blipFill>
                    <a:blip r:embed="rId13"/>
                    <a:stretch>
                      <a:fillRect/>
                    </a:stretch>
                  </pic:blipFill>
                  <pic:spPr bwMode="auto">
                    <a:xfrm>
                      <a:off x="0" y="0"/>
                      <a:ext cx="5334000" cy="4000499"/>
                    </a:xfrm>
                    <a:prstGeom prst="rect">
                      <a:avLst/>
                    </a:prstGeom>
                    <a:noFill/>
                    <a:ln w="9525">
                      <a:noFill/>
                      <a:headEnd/>
                      <a:tailEnd/>
                    </a:ln>
                  </pic:spPr>
                </pic:pic>
              </a:graphicData>
            </a:graphic>
          </wp:inline>
        </w:drawing>
      </w:r>
    </w:p>
    <w:p w14:paraId="22FA88B9" w14:textId="5BD661D8" w:rsidR="008F423B" w:rsidRPr="003C4EFE" w:rsidRDefault="001D34DC" w:rsidP="00511692">
      <w:pPr>
        <w:pStyle w:val="a0"/>
        <w:jc w:val="center"/>
        <w:rPr>
          <w:color w:val="000000" w:themeColor="text1"/>
          <w:lang w:eastAsia="zh-CN"/>
        </w:rPr>
      </w:pPr>
      <w:r w:rsidRPr="003C4EFE">
        <w:rPr>
          <w:color w:val="000000" w:themeColor="text1"/>
          <w:lang w:eastAsia="zh-CN"/>
        </w:rPr>
        <w:t>图</w:t>
      </w:r>
      <w:r w:rsidR="00826F52">
        <w:rPr>
          <w:color w:val="000000" w:themeColor="text1"/>
          <w:lang w:eastAsia="zh-CN"/>
        </w:rPr>
        <w:t xml:space="preserve"> 2</w:t>
      </w:r>
      <w:r w:rsidRPr="003C4EFE">
        <w:rPr>
          <w:color w:val="000000" w:themeColor="text1"/>
          <w:lang w:eastAsia="zh-CN"/>
        </w:rPr>
        <w:t xml:space="preserve"> </w:t>
      </w:r>
      <w:r w:rsidRPr="003C4EFE">
        <w:rPr>
          <w:color w:val="000000" w:themeColor="text1"/>
          <w:lang w:eastAsia="zh-CN"/>
        </w:rPr>
        <w:t>特征维度与偏度的关系</w:t>
      </w:r>
    </w:p>
    <w:p w14:paraId="17F7DF88" w14:textId="1CD00DD5" w:rsidR="008F423B" w:rsidRPr="003C4EFE" w:rsidRDefault="00511692" w:rsidP="00C16BE0">
      <w:pPr>
        <w:pStyle w:val="a0"/>
        <w:rPr>
          <w:color w:val="000000" w:themeColor="text1"/>
          <w:lang w:eastAsia="zh-CN"/>
        </w:rPr>
      </w:pPr>
      <w:r w:rsidRPr="003C4EFE">
        <w:rPr>
          <w:color w:val="000000" w:themeColor="text1"/>
          <w:lang w:eastAsia="zh-CN"/>
        </w:rPr>
        <w:lastRenderedPageBreak/>
        <w:t xml:space="preserve">        </w:t>
      </w:r>
    </w:p>
    <w:p w14:paraId="1B473568" w14:textId="03A4F412" w:rsidR="008F423B" w:rsidRPr="003C4EFE" w:rsidRDefault="00135C90" w:rsidP="00B3726E">
      <w:pPr>
        <w:pStyle w:val="1"/>
        <w:rPr>
          <w:color w:val="000000" w:themeColor="text1"/>
          <w:lang w:eastAsia="zh-CN"/>
        </w:rPr>
      </w:pPr>
      <w:bookmarkStart w:id="7" w:name="header-c162"/>
      <w:bookmarkEnd w:id="7"/>
      <w:r>
        <w:rPr>
          <w:color w:val="000000" w:themeColor="text1"/>
          <w:lang w:eastAsia="zh-CN"/>
        </w:rPr>
        <w:t>4</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实验结</w:t>
      </w:r>
      <w:r w:rsidR="001D34DC" w:rsidRPr="003C4EFE">
        <w:rPr>
          <w:color w:val="000000" w:themeColor="text1"/>
          <w:lang w:eastAsia="zh-CN"/>
        </w:rPr>
        <w:t>果</w:t>
      </w:r>
    </w:p>
    <w:p w14:paraId="15D897D2" w14:textId="52345D76" w:rsidR="008F423B" w:rsidRPr="003C4EFE" w:rsidRDefault="00B3726E" w:rsidP="007B7A2B">
      <w:pPr>
        <w:pStyle w:val="a0"/>
        <w:rPr>
          <w:color w:val="000000" w:themeColor="text1"/>
        </w:rPr>
      </w:pPr>
      <w:r w:rsidRPr="003C4EFE">
        <w:rPr>
          <w:color w:val="000000" w:themeColor="text1"/>
          <w:lang w:eastAsia="zh-CN"/>
        </w:rPr>
        <w:t xml:space="preserve">        </w:t>
      </w:r>
      <w:r w:rsidR="001D34DC" w:rsidRPr="003C4EFE">
        <w:rPr>
          <w:color w:val="000000" w:themeColor="text1"/>
          <w:lang w:eastAsia="zh-CN"/>
        </w:rPr>
        <w:t xml:space="preserve"> </w:t>
      </w:r>
      <w:r w:rsidR="0096649E">
        <w:rPr>
          <w:color w:val="000000" w:themeColor="text1"/>
          <w:lang w:eastAsia="zh-CN"/>
        </w:rPr>
        <w:t xml:space="preserve"> </w:t>
      </w:r>
      <w:r w:rsidR="00335A72">
        <w:rPr>
          <w:color w:val="000000" w:themeColor="text1"/>
          <w:lang w:eastAsia="zh-CN"/>
        </w:rPr>
        <w:t>实验</w:t>
      </w:r>
      <w:r w:rsidR="007B611A" w:rsidRPr="003C4EFE">
        <w:rPr>
          <w:color w:val="000000" w:themeColor="text1"/>
          <w:lang w:eastAsia="zh-CN"/>
        </w:rPr>
        <w:t>数据来源于加州大学尔湾分校</w:t>
      </w:r>
      <w:r w:rsidR="007B611A" w:rsidRPr="003C4EFE">
        <w:rPr>
          <w:color w:val="000000" w:themeColor="text1"/>
          <w:lang w:eastAsia="zh-CN"/>
        </w:rPr>
        <w:t xml:space="preserve">(UCI) </w:t>
      </w:r>
      <w:r w:rsidR="007B611A" w:rsidRPr="003C4EFE">
        <w:rPr>
          <w:color w:val="000000" w:themeColor="text1"/>
          <w:lang w:eastAsia="zh-CN"/>
        </w:rPr>
        <w:t>机器学习库</w:t>
      </w:r>
      <w:r w:rsidR="007B611A">
        <w:rPr>
          <w:color w:val="000000" w:themeColor="text1"/>
          <w:lang w:eastAsia="zh-CN"/>
        </w:rPr>
        <w:t>。</w:t>
      </w:r>
      <w:r w:rsidR="007B611A" w:rsidRPr="003C4EFE">
        <w:rPr>
          <w:color w:val="000000" w:themeColor="text1"/>
          <w:lang w:eastAsia="zh-CN"/>
        </w:rPr>
        <w:t>表</w:t>
      </w:r>
      <w:r w:rsidR="00CF387C">
        <w:rPr>
          <w:color w:val="000000" w:themeColor="text1"/>
          <w:lang w:eastAsia="zh-CN"/>
        </w:rPr>
        <w:t>2</w:t>
      </w:r>
      <w:r w:rsidR="00633332">
        <w:rPr>
          <w:color w:val="000000" w:themeColor="text1"/>
          <w:lang w:eastAsia="zh-CN"/>
        </w:rPr>
        <w:t>中</w:t>
      </w:r>
      <w:r w:rsidR="007B611A" w:rsidRPr="003C4EFE">
        <w:rPr>
          <w:color w:val="000000" w:themeColor="text1"/>
          <w:lang w:eastAsia="zh-CN"/>
        </w:rPr>
        <w:t>第</w:t>
      </w:r>
      <w:r w:rsidR="007B611A" w:rsidRPr="003C4EFE">
        <w:rPr>
          <w:color w:val="000000" w:themeColor="text1"/>
          <w:lang w:eastAsia="zh-CN"/>
        </w:rPr>
        <w:t>5</w:t>
      </w:r>
      <w:r w:rsidR="00EB7CBB">
        <w:rPr>
          <w:color w:val="000000" w:themeColor="text1"/>
          <w:lang w:eastAsia="zh-CN"/>
        </w:rPr>
        <w:t>列</w:t>
      </w:r>
      <w:r w:rsidR="005310A2">
        <w:rPr>
          <w:color w:val="000000" w:themeColor="text1"/>
          <w:lang w:eastAsia="zh-CN"/>
        </w:rPr>
        <w:t>为</w:t>
      </w:r>
      <w:r w:rsidR="00EB7CBB">
        <w:rPr>
          <w:color w:val="000000" w:themeColor="text1"/>
          <w:lang w:eastAsia="zh-CN"/>
        </w:rPr>
        <w:t>真实数据集的</w:t>
      </w:r>
      <w:r w:rsidR="00EB7CBB">
        <w:rPr>
          <w:rFonts w:hint="eastAsia"/>
          <w:color w:val="000000" w:themeColor="text1"/>
          <w:lang w:eastAsia="zh-CN"/>
        </w:rPr>
        <w:t>偏度</w:t>
      </w:r>
      <w:r w:rsidR="007B611A" w:rsidRPr="003C4EFE">
        <w:rPr>
          <w:color w:val="000000" w:themeColor="text1"/>
          <w:lang w:eastAsia="zh-CN"/>
        </w:rPr>
        <w:t>值</w:t>
      </w:r>
      <w:r w:rsidR="007B611A"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sub>
        </m:sSub>
      </m:oMath>
      <w:r w:rsidR="007B611A" w:rsidRPr="003C4EFE">
        <w:rPr>
          <w:color w:val="000000" w:themeColor="text1"/>
          <w:lang w:eastAsia="zh-CN"/>
        </w:rPr>
        <w:t>，</w:t>
      </w:r>
      <w:r w:rsidR="00633332">
        <w:rPr>
          <w:color w:val="000000" w:themeColor="text1"/>
          <w:lang w:eastAsia="zh-CN"/>
        </w:rPr>
        <w:t>其中</w:t>
      </w:r>
      <w:r w:rsidR="00633332">
        <w:rPr>
          <w:color w:val="000000" w:themeColor="text1"/>
          <w:lang w:eastAsia="zh-CN"/>
        </w:rPr>
        <w:t>10</w:t>
      </w:r>
      <w:r w:rsidR="00633332">
        <w:rPr>
          <w:rFonts w:hint="eastAsia"/>
          <w:color w:val="000000" w:themeColor="text1"/>
          <w:lang w:eastAsia="zh-CN"/>
        </w:rPr>
        <w:t>代表</w:t>
      </w:r>
      <w:r w:rsidR="00633332" w:rsidRPr="00370835">
        <w:rPr>
          <w:i/>
          <w:color w:val="000000" w:themeColor="text1"/>
          <w:lang w:eastAsia="zh-CN"/>
        </w:rPr>
        <w:t>k</w:t>
      </w:r>
      <w:r w:rsidR="00633332">
        <w:rPr>
          <w:color w:val="000000" w:themeColor="text1"/>
          <w:lang w:eastAsia="zh-CN"/>
        </w:rPr>
        <w:t>近邻数。</w:t>
      </w:r>
      <w:r w:rsidR="00633332" w:rsidRPr="00370835">
        <w:rPr>
          <w:rFonts w:hint="eastAsia"/>
          <w:color w:val="000000" w:themeColor="text1"/>
          <w:lang w:eastAsia="zh-CN"/>
        </w:rPr>
        <w:t>从表中数据可以看出</w:t>
      </w:r>
      <w:r w:rsidR="005A4018">
        <w:rPr>
          <w:color w:val="000000" w:themeColor="text1"/>
          <w:lang w:eastAsia="zh-CN"/>
        </w:rPr>
        <w:t>，</w:t>
      </w:r>
      <w:r w:rsidR="007B611A" w:rsidRPr="003C4EFE">
        <w:rPr>
          <w:color w:val="000000" w:themeColor="text1"/>
          <w:lang w:eastAsia="zh-CN"/>
        </w:rPr>
        <w:t>对于大多数数据集的</w:t>
      </w:r>
      <w:r w:rsidR="005A4018">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oMath>
      <w:r w:rsidR="007B611A" w:rsidRPr="003C4EFE">
        <w:rPr>
          <w:color w:val="000000" w:themeColor="text1"/>
          <w:lang w:eastAsia="zh-CN"/>
        </w:rPr>
        <w:t xml:space="preserve"> </w:t>
      </w:r>
      <w:r w:rsidR="007B611A" w:rsidRPr="003C4EFE">
        <w:rPr>
          <w:color w:val="000000" w:themeColor="text1"/>
          <w:lang w:eastAsia="zh-CN"/>
        </w:rPr>
        <w:t>的</w:t>
      </w:r>
      <w:r w:rsidR="005A4018">
        <w:rPr>
          <w:rFonts w:hint="eastAsia"/>
          <w:color w:val="000000" w:themeColor="text1"/>
          <w:lang w:eastAsia="zh-CN"/>
        </w:rPr>
        <w:t>分布发生</w:t>
      </w:r>
      <w:r w:rsidR="005A4018">
        <w:rPr>
          <w:color w:val="000000" w:themeColor="text1"/>
          <w:lang w:eastAsia="zh-CN"/>
        </w:rPr>
        <w:t>了</w:t>
      </w:r>
      <w:r w:rsidR="007B611A" w:rsidRPr="009746B4">
        <w:rPr>
          <w:rFonts w:hint="eastAsia"/>
          <w:color w:val="000000" w:themeColor="text1"/>
          <w:lang w:eastAsia="zh-CN"/>
        </w:rPr>
        <w:t>倾斜</w:t>
      </w:r>
      <w:r w:rsidR="007B611A" w:rsidRPr="003C4EFE">
        <w:rPr>
          <w:color w:val="000000" w:themeColor="text1"/>
          <w:lang w:eastAsia="zh-CN"/>
        </w:rPr>
        <w:t>。</w:t>
      </w:r>
      <w:r w:rsidR="007B611A" w:rsidRPr="00645318">
        <w:rPr>
          <w:rFonts w:hint="eastAsia"/>
          <w:color w:val="000000" w:themeColor="text1"/>
          <w:lang w:eastAsia="zh-CN"/>
        </w:rPr>
        <w:t>虽然</w:t>
      </w:r>
      <w:r w:rsidR="007B611A" w:rsidRPr="00645318">
        <w:rPr>
          <w:color w:val="000000" w:themeColor="text1"/>
          <w:lang w:eastAsia="zh-CN"/>
        </w:rPr>
        <w:t xml:space="preserve"> </w:t>
      </w:r>
      <m:oMath>
        <m:r>
          <w:rPr>
            <w:rFonts w:ascii="Cambria Math" w:hAnsi="Cambria Math" w:hint="eastAsia"/>
            <w:color w:val="000000" w:themeColor="text1"/>
            <w:lang w:eastAsia="zh-CN"/>
          </w:rPr>
          <m:t>k</m:t>
        </m:r>
      </m:oMath>
      <w:r w:rsidR="007B611A" w:rsidRPr="00645318">
        <w:rPr>
          <w:color w:val="000000" w:themeColor="text1"/>
          <w:lang w:eastAsia="zh-CN"/>
        </w:rPr>
        <w:t xml:space="preserve"> </w:t>
      </w:r>
      <w:r w:rsidR="007B611A" w:rsidRPr="00645318">
        <w:rPr>
          <w:rFonts w:hint="eastAsia"/>
          <w:color w:val="000000" w:themeColor="text1"/>
          <w:lang w:eastAsia="zh-CN"/>
        </w:rPr>
        <w:t>的值是固定</w:t>
      </w:r>
      <w:r w:rsidR="007B611A" w:rsidRPr="00645318">
        <w:rPr>
          <w:color w:val="000000" w:themeColor="text1"/>
          <w:lang w:eastAsia="zh-CN"/>
        </w:rPr>
        <w:t>的</w:t>
      </w:r>
      <w:r w:rsidR="007B611A" w:rsidRPr="003C4EFE">
        <w:rPr>
          <w:color w:val="000000" w:themeColor="text1"/>
          <w:lang w:eastAsia="zh-CN"/>
        </w:rPr>
        <w:t>，但是使用其它的</w:t>
      </w:r>
      <w:r w:rsidR="007B611A" w:rsidRPr="003C4EFE">
        <w:rPr>
          <w:color w:val="000000" w:themeColor="text1"/>
          <w:lang w:eastAsia="zh-CN"/>
        </w:rPr>
        <w:t xml:space="preserve"> </w:t>
      </w:r>
      <m:oMath>
        <m:r>
          <w:rPr>
            <w:rFonts w:ascii="Cambria Math" w:hAnsi="Cambria Math"/>
            <w:color w:val="000000" w:themeColor="text1"/>
            <w:lang w:eastAsia="zh-CN"/>
          </w:rPr>
          <m:t>k</m:t>
        </m:r>
      </m:oMath>
      <w:r w:rsidR="007B611A" w:rsidRPr="003C4EFE">
        <w:rPr>
          <w:color w:val="000000" w:themeColor="text1"/>
          <w:lang w:eastAsia="zh-CN"/>
        </w:rPr>
        <w:t xml:space="preserve"> </w:t>
      </w:r>
      <w:r w:rsidR="007B611A" w:rsidRPr="003C4EFE">
        <w:rPr>
          <w:color w:val="000000" w:themeColor="text1"/>
          <w:lang w:eastAsia="zh-CN"/>
        </w:rPr>
        <w:t>值也可得到类似的结果。</w:t>
      </w:r>
      <w:proofErr w:type="spellStart"/>
      <w:ins w:id="8" w:author="Lang Dylan" w:date="2017-02-27T11:12:00Z">
        <w:r w:rsidR="00B87E22">
          <w:rPr>
            <w:color w:val="000000" w:themeColor="text1"/>
          </w:rPr>
          <w:t>采用</w:t>
        </w:r>
      </w:ins>
      <w:r w:rsidR="001D34DC" w:rsidRPr="003C4EFE">
        <w:rPr>
          <w:color w:val="000000" w:themeColor="text1"/>
        </w:rPr>
        <w:t>轮廓系数</w:t>
      </w:r>
      <w:proofErr w:type="spellEnd"/>
      <w:r w:rsidR="001D34DC" w:rsidRPr="003C4EFE">
        <w:rPr>
          <w:color w:val="000000" w:themeColor="text1"/>
        </w:rPr>
        <w:t>（</w:t>
      </w:r>
      <w:r w:rsidR="001D34DC" w:rsidRPr="003C4EFE">
        <w:rPr>
          <w:color w:val="000000" w:themeColor="text1"/>
        </w:rPr>
        <w:t>Silhouette Index</w:t>
      </w:r>
      <w:r w:rsidR="001D34DC" w:rsidRPr="003C4EFE">
        <w:rPr>
          <w:color w:val="000000" w:themeColor="text1"/>
        </w:rPr>
        <w:t>）</w:t>
      </w:r>
      <w:proofErr w:type="spellStart"/>
      <w:proofErr w:type="gramStart"/>
      <w:ins w:id="9" w:author="Lang Dylan" w:date="2017-02-27T11:12:00Z">
        <w:r w:rsidR="00B87E22">
          <w:rPr>
            <w:color w:val="000000" w:themeColor="text1"/>
          </w:rPr>
          <w:t>作</w:t>
        </w:r>
      </w:ins>
      <w:r w:rsidR="001D34DC" w:rsidRPr="003C4EFE">
        <w:rPr>
          <w:color w:val="000000" w:themeColor="text1"/>
        </w:rPr>
        <w:t>为聚类结果的评测指标</w:t>
      </w:r>
      <w:proofErr w:type="spellEnd"/>
      <w:r w:rsidR="001D34DC" w:rsidRPr="003C4EFE">
        <w:rPr>
          <w:color w:val="000000" w:themeColor="text1"/>
        </w:rPr>
        <w:t>[</w:t>
      </w:r>
      <w:proofErr w:type="gramEnd"/>
      <w:r w:rsidR="001D34DC" w:rsidRPr="003C4EFE">
        <w:rPr>
          <w:color w:val="000000" w:themeColor="text1"/>
        </w:rPr>
        <w:t>7]</w:t>
      </w:r>
      <w:r w:rsidR="001D34DC" w:rsidRPr="003C4EFE">
        <w:rPr>
          <w:color w:val="000000" w:themeColor="text1"/>
        </w:rPr>
        <w:t>，</w:t>
      </w:r>
      <w:proofErr w:type="spellStart"/>
      <w:r w:rsidR="001D34DC" w:rsidRPr="003C4EFE">
        <w:rPr>
          <w:color w:val="000000" w:themeColor="text1"/>
        </w:rPr>
        <w:t>其计算公式如下所示</w:t>
      </w:r>
      <w:proofErr w:type="spellEnd"/>
      <w:r w:rsidR="001D34DC" w:rsidRPr="003C4EFE">
        <w:rPr>
          <w:color w:val="000000" w:themeColor="text1"/>
        </w:rPr>
        <w:t>：</w:t>
      </w:r>
    </w:p>
    <w:p w14:paraId="3145203E" w14:textId="6CC8F431" w:rsidR="008F423B" w:rsidRPr="003C4EFE" w:rsidRDefault="00DF03C0" w:rsidP="00976B2D">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num>
            <m:den>
              <m:r>
                <w:rPr>
                  <w:rFonts w:ascii="Cambria Math" w:hAnsi="Cambria Math"/>
                  <w:color w:val="000000" w:themeColor="text1"/>
                </w:rPr>
                <m:t>max(</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den>
          </m:f>
        </m:oMath>
      </m:oMathPara>
    </w:p>
    <w:p w14:paraId="3BDB2ADC" w14:textId="1337EA09" w:rsidR="00981B46" w:rsidRPr="003C4EFE" w:rsidRDefault="001D34DC">
      <w:pPr>
        <w:pStyle w:val="a0"/>
        <w:rPr>
          <w:color w:val="000000" w:themeColor="text1"/>
          <w:lang w:eastAsia="zh-CN"/>
        </w:rPr>
      </w:pPr>
      <w:r w:rsidRPr="003C4EFE">
        <w:rPr>
          <w:color w:val="000000" w:themeColor="text1"/>
          <w:lang w:eastAsia="zh-CN"/>
        </w:rPr>
        <w:t>其中，</w:t>
      </w:r>
      <m:oMath>
        <m:sSub>
          <m:sSubPr>
            <m:ctrlPr>
              <w:rPr>
                <w:rFonts w:ascii="Cambria Math" w:hAnsi="Cambria Math"/>
                <w:color w:val="000000" w:themeColor="text1"/>
              </w:rPr>
            </m:ctrlPr>
          </m:sSubPr>
          <m:e>
            <m:r>
              <w:rPr>
                <w:rFonts w:ascii="Cambria Math" w:hAnsi="Cambria Math"/>
                <w:color w:val="000000" w:themeColor="text1"/>
                <w:lang w:eastAsia="zh-CN"/>
              </w:rPr>
              <m:t>a</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向量到同一簇内其他点不相似程度的平均值，</w:t>
      </w:r>
      <m:oMath>
        <m:sSub>
          <m:sSubPr>
            <m:ctrlPr>
              <w:rPr>
                <w:rFonts w:ascii="Cambria Math" w:hAnsi="Cambria Math"/>
                <w:color w:val="000000" w:themeColor="text1"/>
              </w:rPr>
            </m:ctrlPr>
          </m:sSubPr>
          <m:e>
            <m:r>
              <w:rPr>
                <w:rFonts w:ascii="Cambria Math" w:hAnsi="Cambria Math"/>
                <w:color w:val="000000" w:themeColor="text1"/>
                <w:lang w:eastAsia="zh-CN"/>
              </w:rPr>
              <m:t>b</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向量到其他簇的平均不相似程度的最小值。可见轮廓系数的值总是介于</w:t>
      </w:r>
      <w:r w:rsidRPr="003C4EFE">
        <w:rPr>
          <w:color w:val="000000" w:themeColor="text1"/>
          <w:lang w:eastAsia="zh-CN"/>
        </w:rPr>
        <w:t xml:space="preserve"> [-1,1] </w:t>
      </w:r>
      <w:r w:rsidRPr="003C4EFE">
        <w:rPr>
          <w:color w:val="000000" w:themeColor="text1"/>
          <w:lang w:eastAsia="zh-CN"/>
        </w:rPr>
        <w:t>，越趋近于</w:t>
      </w:r>
      <w:r w:rsidRPr="003C4EFE">
        <w:rPr>
          <w:color w:val="000000" w:themeColor="text1"/>
          <w:lang w:eastAsia="zh-CN"/>
        </w:rPr>
        <w:t>1</w:t>
      </w:r>
      <w:r w:rsidRPr="003C4EFE">
        <w:rPr>
          <w:color w:val="000000" w:themeColor="text1"/>
          <w:lang w:eastAsia="zh-CN"/>
        </w:rPr>
        <w:t>代表内聚度和分离度都相对较优。将所有点的轮廓系数求平均，就是该聚类结果总的轮廓系数。</w:t>
      </w:r>
      <w:r w:rsidR="00B87E22">
        <w:rPr>
          <w:color w:val="000000" w:themeColor="text1"/>
          <w:lang w:eastAsia="zh-CN"/>
        </w:rPr>
        <w:t>本文方法与</w:t>
      </w:r>
      <w:r w:rsidR="00451319">
        <w:rPr>
          <w:color w:val="000000" w:themeColor="text1"/>
          <w:lang w:eastAsia="zh-CN"/>
        </w:rPr>
        <w:t>KMEANS</w:t>
      </w:r>
      <w:r w:rsidR="00DC499C">
        <w:rPr>
          <w:color w:val="000000" w:themeColor="text1"/>
          <w:lang w:eastAsia="zh-CN"/>
        </w:rPr>
        <w:t>[9</w:t>
      </w:r>
      <w:r w:rsidR="00B1174D">
        <w:rPr>
          <w:color w:val="000000" w:themeColor="text1"/>
          <w:lang w:eastAsia="zh-CN"/>
        </w:rPr>
        <w:t>]</w:t>
      </w:r>
      <w:r w:rsidR="00B87E22">
        <w:rPr>
          <w:color w:val="000000" w:themeColor="text1"/>
          <w:lang w:eastAsia="zh-CN"/>
        </w:rPr>
        <w:t>、</w:t>
      </w:r>
      <w:r w:rsidR="00451319">
        <w:rPr>
          <w:color w:val="000000" w:themeColor="text1"/>
          <w:lang w:eastAsia="zh-CN"/>
        </w:rPr>
        <w:t>GHPKM</w:t>
      </w:r>
      <w:r w:rsidR="00DC499C">
        <w:rPr>
          <w:color w:val="000000" w:themeColor="text1"/>
          <w:lang w:eastAsia="zh-CN"/>
        </w:rPr>
        <w:t>[9</w:t>
      </w:r>
      <w:r w:rsidR="00B1174D">
        <w:rPr>
          <w:color w:val="000000" w:themeColor="text1"/>
          <w:lang w:eastAsia="zh-CN"/>
        </w:rPr>
        <w:t>]</w:t>
      </w:r>
      <w:r w:rsidR="00DC499C">
        <w:rPr>
          <w:rFonts w:hint="eastAsia"/>
          <w:color w:val="000000" w:themeColor="text1"/>
          <w:lang w:eastAsia="zh-CN"/>
        </w:rPr>
        <w:t>、</w:t>
      </w:r>
      <w:r w:rsidR="00DC499C" w:rsidRPr="00DC499C">
        <w:rPr>
          <w:color w:val="000000" w:themeColor="text1"/>
          <w:lang w:eastAsia="zh-CN"/>
        </w:rPr>
        <w:t>Ker-KM</w:t>
      </w:r>
      <w:r w:rsidR="00DC499C">
        <w:rPr>
          <w:rFonts w:hint="eastAsia"/>
          <w:color w:val="000000" w:themeColor="text1"/>
          <w:lang w:eastAsia="zh-CN"/>
        </w:rPr>
        <w:t>[</w:t>
      </w:r>
      <w:r w:rsidR="00DC499C">
        <w:rPr>
          <w:color w:val="000000" w:themeColor="text1"/>
          <w:lang w:eastAsia="zh-CN"/>
        </w:rPr>
        <w:t>4</w:t>
      </w:r>
      <w:r w:rsidR="00DC499C">
        <w:rPr>
          <w:rFonts w:hint="eastAsia"/>
          <w:color w:val="000000" w:themeColor="text1"/>
          <w:lang w:eastAsia="zh-CN"/>
        </w:rPr>
        <w:t>]</w:t>
      </w:r>
      <w:r w:rsidR="00451319">
        <w:rPr>
          <w:color w:val="000000" w:themeColor="text1"/>
          <w:lang w:eastAsia="zh-CN"/>
        </w:rPr>
        <w:t>和</w:t>
      </w:r>
      <w:r w:rsidR="00451319">
        <w:rPr>
          <w:color w:val="000000" w:themeColor="text1"/>
          <w:lang w:eastAsia="zh-CN"/>
        </w:rPr>
        <w:t xml:space="preserve"> </w:t>
      </w:r>
      <w:r w:rsidR="00451319">
        <w:rPr>
          <w:rFonts w:hint="eastAsia"/>
          <w:color w:val="000000" w:themeColor="text1"/>
          <w:lang w:eastAsia="zh-CN"/>
        </w:rPr>
        <w:t>K</w:t>
      </w:r>
      <w:r w:rsidR="00451319">
        <w:rPr>
          <w:color w:val="000000" w:themeColor="text1"/>
          <w:lang w:eastAsia="zh-CN"/>
        </w:rPr>
        <w:t>er-KM</w:t>
      </w:r>
      <w:r w:rsidR="00B1174D">
        <w:rPr>
          <w:color w:val="000000" w:themeColor="text1"/>
          <w:lang w:eastAsia="zh-CN"/>
        </w:rPr>
        <w:t>[4]</w:t>
      </w:r>
      <w:r w:rsidR="00451319">
        <w:rPr>
          <w:color w:val="000000" w:themeColor="text1"/>
          <w:lang w:eastAsia="zh-CN"/>
        </w:rPr>
        <w:t xml:space="preserve"> </w:t>
      </w:r>
      <w:r w:rsidR="00451319">
        <w:rPr>
          <w:color w:val="000000" w:themeColor="text1"/>
          <w:lang w:eastAsia="zh-CN"/>
        </w:rPr>
        <w:t>方法进行了比较</w:t>
      </w:r>
      <w:r w:rsidR="009757D7">
        <w:rPr>
          <w:color w:val="000000" w:themeColor="text1"/>
          <w:lang w:eastAsia="zh-CN"/>
        </w:rPr>
        <w:t>，</w:t>
      </w:r>
      <w:r w:rsidR="009757D7">
        <w:rPr>
          <w:rFonts w:hint="eastAsia"/>
          <w:color w:val="000000" w:themeColor="text1"/>
          <w:lang w:eastAsia="zh-CN"/>
        </w:rPr>
        <w:t>其中</w:t>
      </w:r>
      <w:r w:rsidR="0047111A">
        <w:rPr>
          <w:color w:val="000000" w:themeColor="text1"/>
          <w:lang w:eastAsia="zh-CN"/>
        </w:rPr>
        <w:t>PH-KM</w:t>
      </w:r>
      <w:r w:rsidR="0047111A">
        <w:rPr>
          <w:color w:val="000000" w:themeColor="text1"/>
          <w:lang w:eastAsia="zh-CN"/>
        </w:rPr>
        <w:t>为本文的聚类</w:t>
      </w:r>
      <w:r w:rsidR="0047111A">
        <w:rPr>
          <w:rFonts w:hint="eastAsia"/>
          <w:color w:val="000000" w:themeColor="text1"/>
          <w:lang w:eastAsia="zh-CN"/>
        </w:rPr>
        <w:t>方法</w:t>
      </w:r>
      <w:r w:rsidR="0047111A">
        <w:rPr>
          <w:color w:val="000000" w:themeColor="text1"/>
          <w:lang w:eastAsia="zh-CN"/>
        </w:rPr>
        <w:t>。</w:t>
      </w:r>
      <w:r w:rsidR="0096303D" w:rsidRPr="00981B46">
        <w:rPr>
          <w:rFonts w:hint="eastAsia"/>
          <w:color w:val="000000" w:themeColor="text1"/>
          <w:lang w:eastAsia="zh-CN"/>
        </w:rPr>
        <w:t>实验结果如表</w:t>
      </w:r>
      <w:r w:rsidR="0096303D" w:rsidRPr="00981B46">
        <w:rPr>
          <w:rFonts w:hint="eastAsia"/>
          <w:color w:val="000000" w:themeColor="text1"/>
          <w:lang w:eastAsia="zh-CN"/>
        </w:rPr>
        <w:t xml:space="preserve"> 2 </w:t>
      </w:r>
      <w:r w:rsidR="0096303D">
        <w:rPr>
          <w:rFonts w:hint="eastAsia"/>
          <w:color w:val="000000" w:themeColor="text1"/>
          <w:lang w:eastAsia="zh-CN"/>
        </w:rPr>
        <w:t>所示，</w:t>
      </w:r>
      <w:r w:rsidR="0047111A">
        <w:rPr>
          <w:color w:val="000000" w:themeColor="text1"/>
          <w:lang w:eastAsia="zh-CN"/>
        </w:rPr>
        <w:t>下表中</w:t>
      </w:r>
      <w:r w:rsidR="000E79BE">
        <w:rPr>
          <w:color w:val="000000" w:themeColor="text1"/>
          <w:lang w:eastAsia="zh-CN"/>
        </w:rPr>
        <w:t>加粗的数据表示当前数据集的最优值。</w:t>
      </w:r>
    </w:p>
    <w:p w14:paraId="67BF8FF9" w14:textId="3B414B4B" w:rsidR="004A1B9B" w:rsidRDefault="00976B2D" w:rsidP="00AE520D">
      <w:pPr>
        <w:pStyle w:val="a0"/>
        <w:jc w:val="center"/>
        <w:rPr>
          <w:color w:val="000000" w:themeColor="text1"/>
          <w:lang w:eastAsia="zh-CN"/>
        </w:rPr>
      </w:pPr>
      <w:r w:rsidRPr="003C4EFE">
        <w:rPr>
          <w:rFonts w:hint="eastAsia"/>
          <w:color w:val="000000" w:themeColor="text1"/>
        </w:rPr>
        <w:t>表</w:t>
      </w:r>
      <w:r w:rsidRPr="003C4EFE">
        <w:rPr>
          <w:color w:val="000000" w:themeColor="text1"/>
        </w:rPr>
        <w:t xml:space="preserve">2 </w:t>
      </w:r>
      <w:r w:rsidRPr="003C4EFE">
        <w:rPr>
          <w:rFonts w:hint="eastAsia"/>
          <w:color w:val="000000" w:themeColor="text1"/>
          <w:lang w:eastAsia="zh-CN"/>
        </w:rPr>
        <w:t>轮廓系数</w:t>
      </w: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1133"/>
        <w:gridCol w:w="1012"/>
        <w:gridCol w:w="864"/>
        <w:gridCol w:w="1136"/>
        <w:gridCol w:w="699"/>
      </w:tblGrid>
      <w:tr w:rsidR="00B34623" w:rsidRPr="003C4EFE" w14:paraId="04D9AB29" w14:textId="77777777" w:rsidTr="00D6145D">
        <w:trPr>
          <w:jc w:val="center"/>
        </w:trPr>
        <w:tc>
          <w:tcPr>
            <w:tcW w:w="837" w:type="pct"/>
            <w:vAlign w:val="center"/>
          </w:tcPr>
          <w:p w14:paraId="668D776B" w14:textId="77777777" w:rsidR="004A1B9B" w:rsidRPr="003C4EFE" w:rsidRDefault="004A1B9B" w:rsidP="00091D77">
            <w:pPr>
              <w:pStyle w:val="Compact"/>
              <w:jc w:val="center"/>
              <w:rPr>
                <w:color w:val="000000" w:themeColor="text1"/>
              </w:rPr>
            </w:pPr>
            <w:r w:rsidRPr="003C4EFE">
              <w:rPr>
                <w:color w:val="000000" w:themeColor="text1"/>
              </w:rPr>
              <w:t>data set</w:t>
            </w:r>
          </w:p>
        </w:tc>
        <w:tc>
          <w:tcPr>
            <w:tcW w:w="391" w:type="pct"/>
            <w:vAlign w:val="center"/>
          </w:tcPr>
          <w:p w14:paraId="5C2B2880" w14:textId="77777777" w:rsidR="004A1B9B" w:rsidRPr="003C4EFE" w:rsidRDefault="004A1B9B" w:rsidP="00091D77">
            <w:pPr>
              <w:pStyle w:val="Compact"/>
              <w:jc w:val="center"/>
              <w:rPr>
                <w:color w:val="000000" w:themeColor="text1"/>
              </w:rPr>
            </w:pPr>
            <w:r w:rsidRPr="003C4EFE">
              <w:rPr>
                <w:color w:val="000000" w:themeColor="text1"/>
              </w:rPr>
              <w:t>size</w:t>
            </w:r>
          </w:p>
        </w:tc>
        <w:tc>
          <w:tcPr>
            <w:tcW w:w="322" w:type="pct"/>
            <w:vAlign w:val="center"/>
          </w:tcPr>
          <w:p w14:paraId="7EBD8E2A" w14:textId="77777777" w:rsidR="004A1B9B" w:rsidRPr="003C4EFE" w:rsidRDefault="004A1B9B" w:rsidP="00091D77">
            <w:pPr>
              <w:pStyle w:val="Compact"/>
              <w:jc w:val="center"/>
              <w:rPr>
                <w:color w:val="000000" w:themeColor="text1"/>
              </w:rPr>
            </w:pPr>
            <w:r w:rsidRPr="003C4EFE">
              <w:rPr>
                <w:color w:val="000000" w:themeColor="text1"/>
              </w:rPr>
              <w:t>d</w:t>
            </w:r>
          </w:p>
        </w:tc>
        <w:tc>
          <w:tcPr>
            <w:tcW w:w="257" w:type="pct"/>
            <w:vAlign w:val="center"/>
          </w:tcPr>
          <w:p w14:paraId="4903CF07" w14:textId="77777777" w:rsidR="004A1B9B" w:rsidRPr="003C4EFE" w:rsidRDefault="004A1B9B" w:rsidP="00091D77">
            <w:pPr>
              <w:pStyle w:val="Compact"/>
              <w:jc w:val="center"/>
              <w:rPr>
                <w:color w:val="000000" w:themeColor="text1"/>
              </w:rPr>
            </w:pPr>
            <w:proofErr w:type="spellStart"/>
            <w:r w:rsidRPr="003C4EFE">
              <w:rPr>
                <w:color w:val="000000" w:themeColor="text1"/>
              </w:rPr>
              <w:t>cls</w:t>
            </w:r>
            <w:proofErr w:type="spellEnd"/>
          </w:p>
        </w:tc>
        <w:tc>
          <w:tcPr>
            <w:tcW w:w="347" w:type="pct"/>
            <w:vAlign w:val="center"/>
          </w:tcPr>
          <w:p w14:paraId="322A1D6E" w14:textId="77777777" w:rsidR="004A1B9B" w:rsidRPr="003C4EFE" w:rsidRDefault="00DF03C0"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m:oMathPara>
          </w:p>
        </w:tc>
        <w:tc>
          <w:tcPr>
            <w:tcW w:w="314" w:type="pct"/>
            <w:vAlign w:val="center"/>
          </w:tcPr>
          <w:p w14:paraId="14B7CF4B" w14:textId="77777777" w:rsidR="004A1B9B" w:rsidRPr="003C4EFE" w:rsidRDefault="004A1B9B" w:rsidP="00091D77">
            <w:pPr>
              <w:pStyle w:val="Compact"/>
              <w:jc w:val="center"/>
              <w:rPr>
                <w:color w:val="000000" w:themeColor="text1"/>
              </w:rPr>
            </w:pPr>
            <w:proofErr w:type="spellStart"/>
            <w:r w:rsidRPr="003C4EFE">
              <w:rPr>
                <w:color w:val="000000" w:themeColor="text1"/>
              </w:rPr>
              <w:t>dist</w:t>
            </w:r>
            <w:proofErr w:type="spellEnd"/>
          </w:p>
        </w:tc>
        <w:tc>
          <w:tcPr>
            <w:tcW w:w="592" w:type="pct"/>
            <w:vAlign w:val="center"/>
          </w:tcPr>
          <w:p w14:paraId="3EDEB4C2" w14:textId="77777777" w:rsidR="00B34623" w:rsidRDefault="004A1B9B" w:rsidP="00091D77">
            <w:pPr>
              <w:pStyle w:val="Compact"/>
              <w:jc w:val="center"/>
              <w:rPr>
                <w:color w:val="000000" w:themeColor="text1"/>
              </w:rPr>
            </w:pPr>
            <w:r>
              <w:rPr>
                <w:color w:val="000000" w:themeColor="text1"/>
              </w:rPr>
              <w:t>KMEANS</w:t>
            </w:r>
          </w:p>
          <w:p w14:paraId="6A982AEA" w14:textId="534572C2" w:rsidR="004A1B9B" w:rsidRPr="003C4EFE" w:rsidRDefault="00B34623" w:rsidP="00091D77">
            <w:pPr>
              <w:pStyle w:val="Compact"/>
              <w:jc w:val="center"/>
              <w:rPr>
                <w:color w:val="000000" w:themeColor="text1"/>
                <w:lang w:eastAsia="zh-CN"/>
              </w:rPr>
            </w:pPr>
            <w:r>
              <w:rPr>
                <w:color w:val="000000" w:themeColor="text1"/>
              </w:rPr>
              <w:t>[</w:t>
            </w:r>
            <w:r w:rsidR="00DC499C">
              <w:rPr>
                <w:color w:val="000000" w:themeColor="text1"/>
              </w:rPr>
              <w:t>9</w:t>
            </w:r>
            <w:r>
              <w:rPr>
                <w:color w:val="000000" w:themeColor="text1"/>
              </w:rPr>
              <w:t>]</w:t>
            </w:r>
          </w:p>
        </w:tc>
        <w:tc>
          <w:tcPr>
            <w:tcW w:w="529" w:type="pct"/>
            <w:vAlign w:val="center"/>
          </w:tcPr>
          <w:p w14:paraId="0EAFD9F2" w14:textId="77777777" w:rsidR="00091D77" w:rsidRDefault="004A1B9B" w:rsidP="00091D77">
            <w:pPr>
              <w:pStyle w:val="Compact"/>
              <w:jc w:val="center"/>
              <w:rPr>
                <w:color w:val="000000" w:themeColor="text1"/>
              </w:rPr>
            </w:pPr>
            <w:r w:rsidRPr="003C4EFE">
              <w:rPr>
                <w:color w:val="000000" w:themeColor="text1"/>
              </w:rPr>
              <w:t>GHPKM</w:t>
            </w:r>
          </w:p>
          <w:p w14:paraId="6AB33576" w14:textId="32C405B8" w:rsidR="004A1B9B" w:rsidRPr="003C4EFE" w:rsidRDefault="00B34623" w:rsidP="00091D77">
            <w:pPr>
              <w:pStyle w:val="Compact"/>
              <w:jc w:val="center"/>
              <w:rPr>
                <w:color w:val="000000" w:themeColor="text1"/>
              </w:rPr>
            </w:pPr>
            <w:r>
              <w:rPr>
                <w:color w:val="000000" w:themeColor="text1"/>
              </w:rPr>
              <w:t>[9</w:t>
            </w:r>
            <w:r w:rsidR="004A1B9B" w:rsidRPr="003C4EFE">
              <w:rPr>
                <w:color w:val="000000" w:themeColor="text1"/>
              </w:rPr>
              <w:t>]</w:t>
            </w:r>
          </w:p>
        </w:tc>
        <w:tc>
          <w:tcPr>
            <w:tcW w:w="452" w:type="pct"/>
            <w:vAlign w:val="center"/>
          </w:tcPr>
          <w:p w14:paraId="4582ABF4" w14:textId="77777777" w:rsidR="00B34623" w:rsidRDefault="004A1B9B" w:rsidP="00091D77">
            <w:pPr>
              <w:pStyle w:val="Compact"/>
              <w:jc w:val="center"/>
              <w:rPr>
                <w:color w:val="000000" w:themeColor="text1"/>
              </w:rPr>
            </w:pPr>
            <w:r>
              <w:rPr>
                <w:color w:val="000000" w:themeColor="text1"/>
              </w:rPr>
              <w:t>Ker-KM</w:t>
            </w:r>
          </w:p>
          <w:p w14:paraId="7816E3A1" w14:textId="00C94C59" w:rsidR="004A1B9B" w:rsidRPr="003C4EFE" w:rsidRDefault="004A1B9B" w:rsidP="00091D77">
            <w:pPr>
              <w:pStyle w:val="Compact"/>
              <w:jc w:val="center"/>
              <w:rPr>
                <w:color w:val="000000" w:themeColor="text1"/>
              </w:rPr>
            </w:pPr>
            <w:r>
              <w:rPr>
                <w:color w:val="000000" w:themeColor="text1"/>
              </w:rPr>
              <w:t>[4</w:t>
            </w:r>
            <w:r w:rsidRPr="003C4EFE">
              <w:rPr>
                <w:color w:val="000000" w:themeColor="text1"/>
              </w:rPr>
              <w:t>]</w:t>
            </w:r>
          </w:p>
        </w:tc>
        <w:tc>
          <w:tcPr>
            <w:tcW w:w="594" w:type="pct"/>
          </w:tcPr>
          <w:p w14:paraId="1FFDB33A" w14:textId="77777777" w:rsidR="00937D1C" w:rsidRDefault="004A1B9B" w:rsidP="00091D77">
            <w:pPr>
              <w:pStyle w:val="Compact"/>
              <w:jc w:val="center"/>
              <w:rPr>
                <w:color w:val="000000" w:themeColor="text1"/>
                <w:lang w:eastAsia="zh-CN"/>
              </w:rPr>
            </w:pPr>
            <w:r>
              <w:rPr>
                <w:rFonts w:hint="eastAsia"/>
                <w:color w:val="000000" w:themeColor="text1"/>
                <w:lang w:eastAsia="zh-CN"/>
              </w:rPr>
              <w:t>Ker-GHPKM</w:t>
            </w:r>
          </w:p>
          <w:p w14:paraId="17E2629D" w14:textId="493954BD" w:rsidR="004A1B9B" w:rsidRPr="003C4EFE" w:rsidRDefault="004A1B9B" w:rsidP="00091D77">
            <w:pPr>
              <w:pStyle w:val="Compact"/>
              <w:jc w:val="center"/>
              <w:rPr>
                <w:color w:val="000000" w:themeColor="text1"/>
                <w:lang w:eastAsia="zh-CN"/>
              </w:rPr>
            </w:pPr>
            <w:r>
              <w:rPr>
                <w:rFonts w:hint="eastAsia"/>
                <w:color w:val="000000" w:themeColor="text1"/>
                <w:lang w:eastAsia="zh-CN"/>
              </w:rPr>
              <w:t>[</w:t>
            </w:r>
            <w:r w:rsidR="00DC499C">
              <w:rPr>
                <w:color w:val="000000" w:themeColor="text1"/>
                <w:lang w:eastAsia="zh-CN"/>
              </w:rPr>
              <w:t>4</w:t>
            </w:r>
            <w:r>
              <w:rPr>
                <w:rFonts w:hint="eastAsia"/>
                <w:color w:val="000000" w:themeColor="text1"/>
                <w:lang w:eastAsia="zh-CN"/>
              </w:rPr>
              <w:t>]</w:t>
            </w:r>
          </w:p>
        </w:tc>
        <w:tc>
          <w:tcPr>
            <w:tcW w:w="365" w:type="pct"/>
            <w:vAlign w:val="center"/>
          </w:tcPr>
          <w:p w14:paraId="212789AE" w14:textId="5EF5D467" w:rsidR="004A1B9B" w:rsidRPr="003C4EFE" w:rsidRDefault="004A1B9B" w:rsidP="00091D77">
            <w:pPr>
              <w:pStyle w:val="Compact"/>
              <w:jc w:val="center"/>
              <w:rPr>
                <w:color w:val="000000" w:themeColor="text1"/>
              </w:rPr>
            </w:pPr>
            <w:r w:rsidRPr="003C4EFE">
              <w:rPr>
                <w:color w:val="000000" w:themeColor="text1"/>
              </w:rPr>
              <w:t>PH-KM</w:t>
            </w:r>
          </w:p>
        </w:tc>
      </w:tr>
      <w:tr w:rsidR="00B34623" w:rsidRPr="003C4EFE" w14:paraId="5B717D0A" w14:textId="77777777" w:rsidTr="00D6145D">
        <w:trPr>
          <w:jc w:val="center"/>
        </w:trPr>
        <w:tc>
          <w:tcPr>
            <w:tcW w:w="837" w:type="pct"/>
          </w:tcPr>
          <w:p w14:paraId="2D87FA4B" w14:textId="77777777" w:rsidR="004A1B9B" w:rsidRPr="003C4EFE" w:rsidRDefault="004A1B9B" w:rsidP="00091D77">
            <w:pPr>
              <w:pStyle w:val="Compact"/>
              <w:rPr>
                <w:color w:val="000000" w:themeColor="text1"/>
              </w:rPr>
            </w:pPr>
            <w:r w:rsidRPr="003C4EFE">
              <w:rPr>
                <w:color w:val="000000" w:themeColor="text1"/>
              </w:rPr>
              <w:t>Ionosphere</w:t>
            </w:r>
          </w:p>
        </w:tc>
        <w:tc>
          <w:tcPr>
            <w:tcW w:w="391" w:type="pct"/>
          </w:tcPr>
          <w:p w14:paraId="5499E424" w14:textId="77777777" w:rsidR="004A1B9B" w:rsidRPr="003C4EFE" w:rsidRDefault="004A1B9B" w:rsidP="00091D77">
            <w:pPr>
              <w:pStyle w:val="Compact"/>
              <w:rPr>
                <w:color w:val="000000" w:themeColor="text1"/>
              </w:rPr>
            </w:pPr>
            <w:r w:rsidRPr="003C4EFE">
              <w:rPr>
                <w:color w:val="000000" w:themeColor="text1"/>
              </w:rPr>
              <w:t>351</w:t>
            </w:r>
          </w:p>
        </w:tc>
        <w:tc>
          <w:tcPr>
            <w:tcW w:w="322" w:type="pct"/>
          </w:tcPr>
          <w:p w14:paraId="2ED20B33" w14:textId="77777777" w:rsidR="004A1B9B" w:rsidRPr="003C4EFE" w:rsidRDefault="004A1B9B" w:rsidP="00091D77">
            <w:pPr>
              <w:pStyle w:val="Compact"/>
              <w:rPr>
                <w:color w:val="000000" w:themeColor="text1"/>
              </w:rPr>
            </w:pPr>
            <w:r w:rsidRPr="003C4EFE">
              <w:rPr>
                <w:color w:val="000000" w:themeColor="text1"/>
              </w:rPr>
              <w:t>34</w:t>
            </w:r>
          </w:p>
        </w:tc>
        <w:tc>
          <w:tcPr>
            <w:tcW w:w="257" w:type="pct"/>
          </w:tcPr>
          <w:p w14:paraId="4B04805D" w14:textId="77777777" w:rsidR="004A1B9B" w:rsidRPr="003C4EFE" w:rsidRDefault="004A1B9B" w:rsidP="00091D77">
            <w:pPr>
              <w:pStyle w:val="Compact"/>
              <w:rPr>
                <w:color w:val="000000" w:themeColor="text1"/>
              </w:rPr>
            </w:pPr>
            <w:r w:rsidRPr="003C4EFE">
              <w:rPr>
                <w:color w:val="000000" w:themeColor="text1"/>
              </w:rPr>
              <w:t>2</w:t>
            </w:r>
          </w:p>
        </w:tc>
        <w:tc>
          <w:tcPr>
            <w:tcW w:w="347" w:type="pct"/>
          </w:tcPr>
          <w:p w14:paraId="06BD4BA7" w14:textId="77777777" w:rsidR="004A1B9B" w:rsidRPr="003C4EFE" w:rsidRDefault="004A1B9B" w:rsidP="00091D77">
            <w:pPr>
              <w:pStyle w:val="Compact"/>
              <w:rPr>
                <w:color w:val="000000" w:themeColor="text1"/>
              </w:rPr>
            </w:pPr>
            <w:r w:rsidRPr="003C4EFE">
              <w:rPr>
                <w:color w:val="000000" w:themeColor="text1"/>
              </w:rPr>
              <w:t>1.72</w:t>
            </w:r>
          </w:p>
        </w:tc>
        <w:tc>
          <w:tcPr>
            <w:tcW w:w="314" w:type="pct"/>
          </w:tcPr>
          <w:p w14:paraId="270BED4F" w14:textId="77777777" w:rsidR="004A1B9B" w:rsidRPr="003C4EFE" w:rsidRDefault="00DF03C0"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0F9BA68D" w14:textId="77777777" w:rsidR="004A1B9B" w:rsidRPr="003C4EFE" w:rsidRDefault="004A1B9B" w:rsidP="00091D77">
            <w:pPr>
              <w:pStyle w:val="Compact"/>
              <w:rPr>
                <w:color w:val="000000" w:themeColor="text1"/>
              </w:rPr>
            </w:pPr>
            <w:r>
              <w:t>0.28</w:t>
            </w:r>
          </w:p>
        </w:tc>
        <w:tc>
          <w:tcPr>
            <w:tcW w:w="529" w:type="pct"/>
          </w:tcPr>
          <w:p w14:paraId="61512133" w14:textId="77777777" w:rsidR="004A1B9B" w:rsidRPr="003C4EFE" w:rsidRDefault="004A1B9B" w:rsidP="00091D77">
            <w:pPr>
              <w:pStyle w:val="Compact"/>
              <w:rPr>
                <w:color w:val="000000" w:themeColor="text1"/>
              </w:rPr>
            </w:pPr>
            <w:r>
              <w:t>0.28</w:t>
            </w:r>
          </w:p>
        </w:tc>
        <w:tc>
          <w:tcPr>
            <w:tcW w:w="452" w:type="pct"/>
          </w:tcPr>
          <w:p w14:paraId="0073814A" w14:textId="3264CF60" w:rsidR="004A1B9B" w:rsidRPr="003C4EFE" w:rsidRDefault="003874FB" w:rsidP="00091D77">
            <w:pPr>
              <w:pStyle w:val="Compact"/>
              <w:rPr>
                <w:color w:val="000000" w:themeColor="text1"/>
              </w:rPr>
            </w:pPr>
            <w:r>
              <w:t>0.28</w:t>
            </w:r>
          </w:p>
        </w:tc>
        <w:tc>
          <w:tcPr>
            <w:tcW w:w="594" w:type="pct"/>
          </w:tcPr>
          <w:p w14:paraId="5C2ED288" w14:textId="60FDE93E" w:rsidR="004A1B9B" w:rsidRPr="00937D1C" w:rsidRDefault="00937D1C" w:rsidP="00091D77">
            <w:pPr>
              <w:pStyle w:val="Compact"/>
              <w:rPr>
                <w:lang w:eastAsia="zh-CN"/>
              </w:rPr>
            </w:pPr>
            <w:r w:rsidRPr="00937D1C">
              <w:rPr>
                <w:rFonts w:hint="eastAsia"/>
                <w:lang w:eastAsia="zh-CN"/>
              </w:rPr>
              <w:t>0.25</w:t>
            </w:r>
          </w:p>
        </w:tc>
        <w:tc>
          <w:tcPr>
            <w:tcW w:w="365" w:type="pct"/>
          </w:tcPr>
          <w:p w14:paraId="6A33AC9A" w14:textId="62EDE9CA" w:rsidR="004A1B9B" w:rsidRPr="00C852C5" w:rsidRDefault="004A1B9B" w:rsidP="00091D77">
            <w:pPr>
              <w:pStyle w:val="Compact"/>
              <w:rPr>
                <w:b/>
                <w:color w:val="000000" w:themeColor="text1"/>
              </w:rPr>
            </w:pPr>
            <w:r w:rsidRPr="00C852C5">
              <w:rPr>
                <w:b/>
              </w:rPr>
              <w:t>0.41</w:t>
            </w:r>
          </w:p>
        </w:tc>
      </w:tr>
      <w:tr w:rsidR="00B34623" w:rsidRPr="003C4EFE" w14:paraId="7DE96C9C" w14:textId="77777777" w:rsidTr="00D6145D">
        <w:trPr>
          <w:jc w:val="center"/>
        </w:trPr>
        <w:tc>
          <w:tcPr>
            <w:tcW w:w="837" w:type="pct"/>
          </w:tcPr>
          <w:p w14:paraId="2BD6DFEC" w14:textId="77777777" w:rsidR="004A1B9B" w:rsidRPr="003C4EFE" w:rsidRDefault="004A1B9B" w:rsidP="00091D77">
            <w:pPr>
              <w:pStyle w:val="Compact"/>
              <w:rPr>
                <w:color w:val="000000" w:themeColor="text1"/>
              </w:rPr>
            </w:pPr>
            <w:proofErr w:type="spellStart"/>
            <w:r w:rsidRPr="003C4EFE">
              <w:rPr>
                <w:color w:val="000000" w:themeColor="text1"/>
              </w:rPr>
              <w:t>mfeat_factors</w:t>
            </w:r>
            <w:proofErr w:type="spellEnd"/>
          </w:p>
        </w:tc>
        <w:tc>
          <w:tcPr>
            <w:tcW w:w="391" w:type="pct"/>
          </w:tcPr>
          <w:p w14:paraId="6D591ACD" w14:textId="77777777" w:rsidR="004A1B9B" w:rsidRPr="003C4EFE" w:rsidRDefault="004A1B9B" w:rsidP="00091D77">
            <w:pPr>
              <w:pStyle w:val="Compact"/>
              <w:rPr>
                <w:color w:val="000000" w:themeColor="text1"/>
              </w:rPr>
            </w:pPr>
            <w:r w:rsidRPr="003C4EFE">
              <w:rPr>
                <w:color w:val="000000" w:themeColor="text1"/>
              </w:rPr>
              <w:t>2000</w:t>
            </w:r>
          </w:p>
        </w:tc>
        <w:tc>
          <w:tcPr>
            <w:tcW w:w="322" w:type="pct"/>
          </w:tcPr>
          <w:p w14:paraId="0E6621E9" w14:textId="77777777" w:rsidR="004A1B9B" w:rsidRPr="003C4EFE" w:rsidRDefault="004A1B9B" w:rsidP="00091D77">
            <w:pPr>
              <w:pStyle w:val="Compact"/>
              <w:rPr>
                <w:color w:val="000000" w:themeColor="text1"/>
              </w:rPr>
            </w:pPr>
            <w:r w:rsidRPr="003C4EFE">
              <w:rPr>
                <w:color w:val="000000" w:themeColor="text1"/>
              </w:rPr>
              <w:t>216</w:t>
            </w:r>
          </w:p>
        </w:tc>
        <w:tc>
          <w:tcPr>
            <w:tcW w:w="257" w:type="pct"/>
          </w:tcPr>
          <w:p w14:paraId="7F2FAFCC" w14:textId="77777777" w:rsidR="004A1B9B" w:rsidRPr="003C4EFE" w:rsidRDefault="004A1B9B" w:rsidP="00091D77">
            <w:pPr>
              <w:pStyle w:val="Compact"/>
              <w:rPr>
                <w:color w:val="000000" w:themeColor="text1"/>
              </w:rPr>
            </w:pPr>
            <w:r w:rsidRPr="003C4EFE">
              <w:rPr>
                <w:color w:val="000000" w:themeColor="text1"/>
              </w:rPr>
              <w:t>10</w:t>
            </w:r>
          </w:p>
        </w:tc>
        <w:tc>
          <w:tcPr>
            <w:tcW w:w="347" w:type="pct"/>
          </w:tcPr>
          <w:p w14:paraId="6378223D" w14:textId="77777777" w:rsidR="004A1B9B" w:rsidRPr="003C4EFE" w:rsidRDefault="004A1B9B" w:rsidP="00091D77">
            <w:pPr>
              <w:pStyle w:val="Compact"/>
              <w:rPr>
                <w:color w:val="000000" w:themeColor="text1"/>
              </w:rPr>
            </w:pPr>
            <w:r w:rsidRPr="003C4EFE">
              <w:rPr>
                <w:color w:val="000000" w:themeColor="text1"/>
              </w:rPr>
              <w:t>0.83</w:t>
            </w:r>
          </w:p>
        </w:tc>
        <w:tc>
          <w:tcPr>
            <w:tcW w:w="314" w:type="pct"/>
          </w:tcPr>
          <w:p w14:paraId="12C66531" w14:textId="77777777" w:rsidR="004A1B9B" w:rsidRPr="003C4EFE" w:rsidRDefault="00DF03C0"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6024B2E9" w14:textId="77777777" w:rsidR="004A1B9B" w:rsidRPr="003C4EFE" w:rsidRDefault="004A1B9B" w:rsidP="00091D77">
            <w:pPr>
              <w:pStyle w:val="Compact"/>
              <w:rPr>
                <w:color w:val="000000" w:themeColor="text1"/>
              </w:rPr>
            </w:pPr>
            <w:r>
              <w:t>0.18</w:t>
            </w:r>
          </w:p>
        </w:tc>
        <w:tc>
          <w:tcPr>
            <w:tcW w:w="529" w:type="pct"/>
          </w:tcPr>
          <w:p w14:paraId="7AF071A1" w14:textId="77777777" w:rsidR="004A1B9B" w:rsidRPr="003C4EFE" w:rsidRDefault="004A1B9B" w:rsidP="00091D77">
            <w:pPr>
              <w:pStyle w:val="Compact"/>
              <w:rPr>
                <w:color w:val="000000" w:themeColor="text1"/>
              </w:rPr>
            </w:pPr>
            <w:r>
              <w:t>0.20</w:t>
            </w:r>
          </w:p>
        </w:tc>
        <w:tc>
          <w:tcPr>
            <w:tcW w:w="452" w:type="pct"/>
          </w:tcPr>
          <w:p w14:paraId="75441749" w14:textId="77777777" w:rsidR="004A1B9B" w:rsidRPr="003C4EFE" w:rsidRDefault="004A1B9B" w:rsidP="00091D77">
            <w:pPr>
              <w:pStyle w:val="Compact"/>
              <w:rPr>
                <w:color w:val="000000" w:themeColor="text1"/>
              </w:rPr>
            </w:pPr>
            <w:r>
              <w:t>0.17</w:t>
            </w:r>
          </w:p>
        </w:tc>
        <w:tc>
          <w:tcPr>
            <w:tcW w:w="594" w:type="pct"/>
          </w:tcPr>
          <w:p w14:paraId="077AB3C0" w14:textId="3ABD5C8A" w:rsidR="004A1B9B" w:rsidRPr="00091D77" w:rsidRDefault="00091D77" w:rsidP="00091D77">
            <w:pPr>
              <w:pStyle w:val="Compact"/>
              <w:rPr>
                <w:lang w:eastAsia="zh-CN"/>
              </w:rPr>
            </w:pPr>
            <w:r w:rsidRPr="00091D77">
              <w:rPr>
                <w:rFonts w:hint="eastAsia"/>
                <w:lang w:eastAsia="zh-CN"/>
              </w:rPr>
              <w:t>0.18</w:t>
            </w:r>
          </w:p>
        </w:tc>
        <w:tc>
          <w:tcPr>
            <w:tcW w:w="365" w:type="pct"/>
          </w:tcPr>
          <w:p w14:paraId="503E37A4" w14:textId="0B4F97AE" w:rsidR="004A1B9B" w:rsidRPr="00C852C5" w:rsidRDefault="004A1B9B" w:rsidP="00091D77">
            <w:pPr>
              <w:pStyle w:val="Compact"/>
              <w:rPr>
                <w:b/>
                <w:color w:val="000000" w:themeColor="text1"/>
                <w:lang w:eastAsia="zh-CN"/>
              </w:rPr>
            </w:pPr>
            <w:r w:rsidRPr="00C852C5">
              <w:rPr>
                <w:b/>
              </w:rPr>
              <w:t>0.24</w:t>
            </w:r>
          </w:p>
        </w:tc>
      </w:tr>
      <w:tr w:rsidR="00B34623" w:rsidRPr="003C4EFE" w14:paraId="273B4A18" w14:textId="77777777" w:rsidTr="00D6145D">
        <w:trPr>
          <w:jc w:val="center"/>
        </w:trPr>
        <w:tc>
          <w:tcPr>
            <w:tcW w:w="837" w:type="pct"/>
          </w:tcPr>
          <w:p w14:paraId="7F961CC0" w14:textId="77777777" w:rsidR="004A1B9B" w:rsidRPr="003C4EFE" w:rsidRDefault="004A1B9B" w:rsidP="00091D77">
            <w:pPr>
              <w:pStyle w:val="Compact"/>
              <w:rPr>
                <w:color w:val="000000" w:themeColor="text1"/>
              </w:rPr>
            </w:pPr>
            <w:r w:rsidRPr="003C4EFE">
              <w:rPr>
                <w:color w:val="000000" w:themeColor="text1"/>
              </w:rPr>
              <w:t>musk</w:t>
            </w:r>
          </w:p>
        </w:tc>
        <w:tc>
          <w:tcPr>
            <w:tcW w:w="391" w:type="pct"/>
          </w:tcPr>
          <w:p w14:paraId="3CD9F480" w14:textId="77777777" w:rsidR="004A1B9B" w:rsidRPr="003C4EFE" w:rsidRDefault="004A1B9B" w:rsidP="00091D77">
            <w:pPr>
              <w:pStyle w:val="Compact"/>
              <w:rPr>
                <w:color w:val="000000" w:themeColor="text1"/>
              </w:rPr>
            </w:pPr>
            <w:r w:rsidRPr="003C4EFE">
              <w:rPr>
                <w:color w:val="000000" w:themeColor="text1"/>
              </w:rPr>
              <w:t>476</w:t>
            </w:r>
          </w:p>
        </w:tc>
        <w:tc>
          <w:tcPr>
            <w:tcW w:w="322" w:type="pct"/>
          </w:tcPr>
          <w:p w14:paraId="1085AAFE" w14:textId="77777777" w:rsidR="004A1B9B" w:rsidRPr="003C4EFE" w:rsidRDefault="004A1B9B" w:rsidP="00091D77">
            <w:pPr>
              <w:pStyle w:val="Compact"/>
              <w:rPr>
                <w:color w:val="000000" w:themeColor="text1"/>
              </w:rPr>
            </w:pPr>
            <w:r w:rsidRPr="003C4EFE">
              <w:rPr>
                <w:color w:val="000000" w:themeColor="text1"/>
              </w:rPr>
              <w:t>166</w:t>
            </w:r>
          </w:p>
        </w:tc>
        <w:tc>
          <w:tcPr>
            <w:tcW w:w="257" w:type="pct"/>
          </w:tcPr>
          <w:p w14:paraId="72FD999A" w14:textId="77777777" w:rsidR="004A1B9B" w:rsidRPr="003C4EFE" w:rsidRDefault="004A1B9B" w:rsidP="00091D77">
            <w:pPr>
              <w:pStyle w:val="Compact"/>
              <w:rPr>
                <w:color w:val="000000" w:themeColor="text1"/>
              </w:rPr>
            </w:pPr>
            <w:r w:rsidRPr="003C4EFE">
              <w:rPr>
                <w:color w:val="000000" w:themeColor="text1"/>
              </w:rPr>
              <w:t>2</w:t>
            </w:r>
          </w:p>
        </w:tc>
        <w:tc>
          <w:tcPr>
            <w:tcW w:w="347" w:type="pct"/>
          </w:tcPr>
          <w:p w14:paraId="05FAA628" w14:textId="77777777" w:rsidR="004A1B9B" w:rsidRPr="003C4EFE" w:rsidRDefault="004A1B9B" w:rsidP="00091D77">
            <w:pPr>
              <w:pStyle w:val="Compact"/>
              <w:rPr>
                <w:color w:val="000000" w:themeColor="text1"/>
              </w:rPr>
            </w:pPr>
            <w:r w:rsidRPr="003C4EFE">
              <w:rPr>
                <w:color w:val="000000" w:themeColor="text1"/>
              </w:rPr>
              <w:t>1.33</w:t>
            </w:r>
          </w:p>
        </w:tc>
        <w:tc>
          <w:tcPr>
            <w:tcW w:w="314" w:type="pct"/>
          </w:tcPr>
          <w:p w14:paraId="7BC4EDB9" w14:textId="77777777" w:rsidR="004A1B9B" w:rsidRPr="003C4EFE" w:rsidRDefault="00DF03C0"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4CE0BDF4" w14:textId="77777777" w:rsidR="004A1B9B" w:rsidRPr="006574B6" w:rsidRDefault="004A1B9B" w:rsidP="00091D77">
            <w:pPr>
              <w:pStyle w:val="Compact"/>
              <w:rPr>
                <w:color w:val="000000" w:themeColor="text1"/>
              </w:rPr>
            </w:pPr>
            <w:r>
              <w:t>0.28</w:t>
            </w:r>
          </w:p>
        </w:tc>
        <w:tc>
          <w:tcPr>
            <w:tcW w:w="529" w:type="pct"/>
          </w:tcPr>
          <w:p w14:paraId="64E41B45" w14:textId="77777777" w:rsidR="004A1B9B" w:rsidRPr="003C4EFE" w:rsidRDefault="004A1B9B" w:rsidP="00091D77">
            <w:pPr>
              <w:pStyle w:val="Compact"/>
              <w:rPr>
                <w:color w:val="000000" w:themeColor="text1"/>
              </w:rPr>
            </w:pPr>
            <w:r>
              <w:t>0.28</w:t>
            </w:r>
          </w:p>
        </w:tc>
        <w:tc>
          <w:tcPr>
            <w:tcW w:w="452" w:type="pct"/>
          </w:tcPr>
          <w:p w14:paraId="1DF719E8" w14:textId="77777777" w:rsidR="004A1B9B" w:rsidRPr="006574B6" w:rsidRDefault="004A1B9B" w:rsidP="00091D77">
            <w:pPr>
              <w:pStyle w:val="Compact"/>
              <w:rPr>
                <w:color w:val="000000" w:themeColor="text1"/>
              </w:rPr>
            </w:pPr>
            <w:r>
              <w:t>0.29</w:t>
            </w:r>
          </w:p>
        </w:tc>
        <w:tc>
          <w:tcPr>
            <w:tcW w:w="594" w:type="pct"/>
          </w:tcPr>
          <w:p w14:paraId="5DEADF50" w14:textId="65C69E70" w:rsidR="004A1B9B" w:rsidRPr="00812103" w:rsidRDefault="00812103" w:rsidP="00091D77">
            <w:pPr>
              <w:pStyle w:val="Compact"/>
              <w:rPr>
                <w:lang w:eastAsia="zh-CN"/>
              </w:rPr>
            </w:pPr>
            <w:r w:rsidRPr="00812103">
              <w:rPr>
                <w:rFonts w:hint="eastAsia"/>
                <w:lang w:eastAsia="zh-CN"/>
              </w:rPr>
              <w:t>0.29</w:t>
            </w:r>
          </w:p>
        </w:tc>
        <w:tc>
          <w:tcPr>
            <w:tcW w:w="365" w:type="pct"/>
          </w:tcPr>
          <w:p w14:paraId="2BA9AC14" w14:textId="68CB64E7" w:rsidR="004A1B9B" w:rsidRPr="00C852C5" w:rsidRDefault="004A1B9B" w:rsidP="00091D77">
            <w:pPr>
              <w:pStyle w:val="Compact"/>
              <w:rPr>
                <w:b/>
                <w:color w:val="000000" w:themeColor="text1"/>
              </w:rPr>
            </w:pPr>
            <w:r w:rsidRPr="00C852C5">
              <w:rPr>
                <w:b/>
              </w:rPr>
              <w:t>0.31</w:t>
            </w:r>
          </w:p>
        </w:tc>
      </w:tr>
      <w:tr w:rsidR="00B34623" w:rsidRPr="003C4EFE" w14:paraId="40FF4299" w14:textId="77777777" w:rsidTr="00D6145D">
        <w:trPr>
          <w:jc w:val="center"/>
        </w:trPr>
        <w:tc>
          <w:tcPr>
            <w:tcW w:w="837" w:type="pct"/>
          </w:tcPr>
          <w:p w14:paraId="2896317E" w14:textId="77777777" w:rsidR="004A1B9B" w:rsidRPr="003C4EFE" w:rsidRDefault="004A1B9B" w:rsidP="00091D77">
            <w:pPr>
              <w:pStyle w:val="Compact"/>
              <w:rPr>
                <w:color w:val="000000" w:themeColor="text1"/>
              </w:rPr>
            </w:pPr>
            <w:proofErr w:type="spellStart"/>
            <w:r w:rsidRPr="003C4EFE">
              <w:rPr>
                <w:color w:val="000000" w:themeColor="text1"/>
              </w:rPr>
              <w:t>parkinsons</w:t>
            </w:r>
            <w:proofErr w:type="spellEnd"/>
          </w:p>
        </w:tc>
        <w:tc>
          <w:tcPr>
            <w:tcW w:w="391" w:type="pct"/>
          </w:tcPr>
          <w:p w14:paraId="24F58026" w14:textId="77777777" w:rsidR="004A1B9B" w:rsidRPr="003C4EFE" w:rsidRDefault="004A1B9B" w:rsidP="00091D77">
            <w:pPr>
              <w:pStyle w:val="Compact"/>
              <w:rPr>
                <w:color w:val="000000" w:themeColor="text1"/>
              </w:rPr>
            </w:pPr>
            <w:r w:rsidRPr="003C4EFE">
              <w:rPr>
                <w:color w:val="000000" w:themeColor="text1"/>
              </w:rPr>
              <w:t>195</w:t>
            </w:r>
          </w:p>
        </w:tc>
        <w:tc>
          <w:tcPr>
            <w:tcW w:w="322" w:type="pct"/>
          </w:tcPr>
          <w:p w14:paraId="7941EF51" w14:textId="77777777" w:rsidR="004A1B9B" w:rsidRPr="003C4EFE" w:rsidRDefault="004A1B9B" w:rsidP="00091D77">
            <w:pPr>
              <w:pStyle w:val="Compact"/>
              <w:rPr>
                <w:color w:val="000000" w:themeColor="text1"/>
              </w:rPr>
            </w:pPr>
            <w:r w:rsidRPr="003C4EFE">
              <w:rPr>
                <w:color w:val="000000" w:themeColor="text1"/>
              </w:rPr>
              <w:t>22</w:t>
            </w:r>
          </w:p>
        </w:tc>
        <w:tc>
          <w:tcPr>
            <w:tcW w:w="257" w:type="pct"/>
          </w:tcPr>
          <w:p w14:paraId="7186FB7F" w14:textId="77777777" w:rsidR="004A1B9B" w:rsidRPr="003C4EFE" w:rsidRDefault="004A1B9B" w:rsidP="00091D77">
            <w:pPr>
              <w:pStyle w:val="Compact"/>
              <w:rPr>
                <w:color w:val="000000" w:themeColor="text1"/>
              </w:rPr>
            </w:pPr>
            <w:r w:rsidRPr="003C4EFE">
              <w:rPr>
                <w:color w:val="000000" w:themeColor="text1"/>
              </w:rPr>
              <w:t>2</w:t>
            </w:r>
          </w:p>
        </w:tc>
        <w:tc>
          <w:tcPr>
            <w:tcW w:w="347" w:type="pct"/>
          </w:tcPr>
          <w:p w14:paraId="626B27C1" w14:textId="77777777" w:rsidR="004A1B9B" w:rsidRPr="003C4EFE" w:rsidRDefault="004A1B9B" w:rsidP="00091D77">
            <w:pPr>
              <w:pStyle w:val="Compact"/>
              <w:rPr>
                <w:color w:val="000000" w:themeColor="text1"/>
              </w:rPr>
            </w:pPr>
            <w:r w:rsidRPr="003C4EFE">
              <w:rPr>
                <w:color w:val="000000" w:themeColor="text1"/>
              </w:rPr>
              <w:t>0.73</w:t>
            </w:r>
          </w:p>
        </w:tc>
        <w:tc>
          <w:tcPr>
            <w:tcW w:w="314" w:type="pct"/>
          </w:tcPr>
          <w:p w14:paraId="43E0F141" w14:textId="77777777" w:rsidR="004A1B9B" w:rsidRPr="003C4EFE" w:rsidRDefault="00DF03C0"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279411CC" w14:textId="77777777" w:rsidR="004A1B9B" w:rsidRPr="003C4EFE" w:rsidRDefault="004A1B9B" w:rsidP="00091D77">
            <w:pPr>
              <w:pStyle w:val="Compact"/>
              <w:rPr>
                <w:color w:val="000000" w:themeColor="text1"/>
              </w:rPr>
            </w:pPr>
            <w:r>
              <w:t>0.42</w:t>
            </w:r>
          </w:p>
        </w:tc>
        <w:tc>
          <w:tcPr>
            <w:tcW w:w="529" w:type="pct"/>
          </w:tcPr>
          <w:p w14:paraId="767B8803" w14:textId="77777777" w:rsidR="004A1B9B" w:rsidRPr="003C4EFE" w:rsidRDefault="004A1B9B" w:rsidP="00091D77">
            <w:pPr>
              <w:pStyle w:val="Compact"/>
              <w:rPr>
                <w:color w:val="000000" w:themeColor="text1"/>
              </w:rPr>
            </w:pPr>
            <w:r>
              <w:t>0.44</w:t>
            </w:r>
          </w:p>
        </w:tc>
        <w:tc>
          <w:tcPr>
            <w:tcW w:w="452" w:type="pct"/>
          </w:tcPr>
          <w:p w14:paraId="7C1DD12C" w14:textId="4554C929" w:rsidR="004A1B9B" w:rsidRPr="003C4EFE" w:rsidRDefault="00091D77" w:rsidP="00091D77">
            <w:pPr>
              <w:pStyle w:val="Compact"/>
              <w:rPr>
                <w:color w:val="000000" w:themeColor="text1"/>
              </w:rPr>
            </w:pPr>
            <w:r>
              <w:t>0.64</w:t>
            </w:r>
          </w:p>
        </w:tc>
        <w:tc>
          <w:tcPr>
            <w:tcW w:w="594" w:type="pct"/>
          </w:tcPr>
          <w:p w14:paraId="2924B7A9" w14:textId="340A9A50" w:rsidR="004A1B9B" w:rsidRPr="00091D77" w:rsidRDefault="00091D77" w:rsidP="00091D77">
            <w:pPr>
              <w:pStyle w:val="Compact"/>
              <w:rPr>
                <w:lang w:eastAsia="zh-CN"/>
              </w:rPr>
            </w:pPr>
            <w:r w:rsidRPr="00091D77">
              <w:rPr>
                <w:rFonts w:hint="eastAsia"/>
                <w:lang w:eastAsia="zh-CN"/>
              </w:rPr>
              <w:t>0.21</w:t>
            </w:r>
          </w:p>
        </w:tc>
        <w:tc>
          <w:tcPr>
            <w:tcW w:w="365" w:type="pct"/>
          </w:tcPr>
          <w:p w14:paraId="1EEE8F61" w14:textId="1685E166" w:rsidR="004A1B9B" w:rsidRPr="00C852C5" w:rsidRDefault="004A1B9B" w:rsidP="00091D77">
            <w:pPr>
              <w:pStyle w:val="Compact"/>
              <w:rPr>
                <w:b/>
                <w:color w:val="000000" w:themeColor="text1"/>
              </w:rPr>
            </w:pPr>
            <w:r w:rsidRPr="00C852C5">
              <w:rPr>
                <w:b/>
              </w:rPr>
              <w:t>0.88</w:t>
            </w:r>
          </w:p>
        </w:tc>
      </w:tr>
      <w:tr w:rsidR="00B34623" w:rsidRPr="003C4EFE" w14:paraId="518B53A4" w14:textId="77777777" w:rsidTr="00D6145D">
        <w:trPr>
          <w:jc w:val="center"/>
        </w:trPr>
        <w:tc>
          <w:tcPr>
            <w:tcW w:w="837" w:type="pct"/>
          </w:tcPr>
          <w:p w14:paraId="1BAAB091" w14:textId="77777777" w:rsidR="004A1B9B" w:rsidRPr="003C4EFE" w:rsidRDefault="004A1B9B" w:rsidP="00091D77">
            <w:pPr>
              <w:pStyle w:val="Compact"/>
              <w:rPr>
                <w:color w:val="000000" w:themeColor="text1"/>
              </w:rPr>
            </w:pPr>
            <w:r w:rsidRPr="003C4EFE">
              <w:rPr>
                <w:color w:val="000000" w:themeColor="text1"/>
              </w:rPr>
              <w:t>sonar</w:t>
            </w:r>
          </w:p>
        </w:tc>
        <w:tc>
          <w:tcPr>
            <w:tcW w:w="391" w:type="pct"/>
          </w:tcPr>
          <w:p w14:paraId="7E445B00" w14:textId="77777777" w:rsidR="004A1B9B" w:rsidRPr="003C4EFE" w:rsidRDefault="004A1B9B" w:rsidP="00091D77">
            <w:pPr>
              <w:pStyle w:val="Compact"/>
              <w:rPr>
                <w:color w:val="000000" w:themeColor="text1"/>
              </w:rPr>
            </w:pPr>
            <w:r w:rsidRPr="003C4EFE">
              <w:rPr>
                <w:color w:val="000000" w:themeColor="text1"/>
              </w:rPr>
              <w:t>208</w:t>
            </w:r>
          </w:p>
        </w:tc>
        <w:tc>
          <w:tcPr>
            <w:tcW w:w="322" w:type="pct"/>
          </w:tcPr>
          <w:p w14:paraId="1F641546" w14:textId="77777777" w:rsidR="004A1B9B" w:rsidRPr="003C4EFE" w:rsidRDefault="004A1B9B" w:rsidP="00091D77">
            <w:pPr>
              <w:pStyle w:val="Compact"/>
              <w:rPr>
                <w:color w:val="000000" w:themeColor="text1"/>
              </w:rPr>
            </w:pPr>
            <w:r w:rsidRPr="003C4EFE">
              <w:rPr>
                <w:color w:val="000000" w:themeColor="text1"/>
              </w:rPr>
              <w:t>60</w:t>
            </w:r>
          </w:p>
        </w:tc>
        <w:tc>
          <w:tcPr>
            <w:tcW w:w="257" w:type="pct"/>
          </w:tcPr>
          <w:p w14:paraId="5D90E516" w14:textId="77777777" w:rsidR="004A1B9B" w:rsidRPr="003C4EFE" w:rsidRDefault="004A1B9B" w:rsidP="00091D77">
            <w:pPr>
              <w:pStyle w:val="Compact"/>
              <w:rPr>
                <w:color w:val="000000" w:themeColor="text1"/>
              </w:rPr>
            </w:pPr>
            <w:r w:rsidRPr="003C4EFE">
              <w:rPr>
                <w:color w:val="000000" w:themeColor="text1"/>
              </w:rPr>
              <w:t>2</w:t>
            </w:r>
          </w:p>
        </w:tc>
        <w:tc>
          <w:tcPr>
            <w:tcW w:w="347" w:type="pct"/>
          </w:tcPr>
          <w:p w14:paraId="1AB161D9" w14:textId="77777777" w:rsidR="004A1B9B" w:rsidRPr="003C4EFE" w:rsidRDefault="004A1B9B" w:rsidP="00091D77">
            <w:pPr>
              <w:pStyle w:val="Compact"/>
              <w:rPr>
                <w:color w:val="000000" w:themeColor="text1"/>
              </w:rPr>
            </w:pPr>
            <w:r w:rsidRPr="003C4EFE">
              <w:rPr>
                <w:color w:val="000000" w:themeColor="text1"/>
              </w:rPr>
              <w:t>1.35</w:t>
            </w:r>
          </w:p>
        </w:tc>
        <w:tc>
          <w:tcPr>
            <w:tcW w:w="314" w:type="pct"/>
          </w:tcPr>
          <w:p w14:paraId="2203880B" w14:textId="7523E001" w:rsidR="004A1B9B" w:rsidRPr="003C4EFE" w:rsidRDefault="00DF03C0" w:rsidP="00091D77">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7C86C909" w14:textId="77777777" w:rsidR="004A1B9B" w:rsidRPr="006574B6" w:rsidRDefault="004A1B9B" w:rsidP="00091D77">
            <w:pPr>
              <w:pStyle w:val="Compact"/>
              <w:rPr>
                <w:color w:val="000000" w:themeColor="text1"/>
              </w:rPr>
            </w:pPr>
            <w:r>
              <w:t>0.20</w:t>
            </w:r>
          </w:p>
        </w:tc>
        <w:tc>
          <w:tcPr>
            <w:tcW w:w="529" w:type="pct"/>
          </w:tcPr>
          <w:p w14:paraId="59DB6391" w14:textId="77777777" w:rsidR="004A1B9B" w:rsidRPr="003C4EFE" w:rsidRDefault="004A1B9B" w:rsidP="00091D77">
            <w:pPr>
              <w:pStyle w:val="Compact"/>
              <w:rPr>
                <w:color w:val="000000" w:themeColor="text1"/>
              </w:rPr>
            </w:pPr>
            <w:r>
              <w:t>0.21</w:t>
            </w:r>
          </w:p>
        </w:tc>
        <w:tc>
          <w:tcPr>
            <w:tcW w:w="452" w:type="pct"/>
          </w:tcPr>
          <w:p w14:paraId="508790E9" w14:textId="5C129D22" w:rsidR="004A1B9B" w:rsidRPr="00091D77" w:rsidRDefault="00091D77" w:rsidP="00091D77">
            <w:pPr>
              <w:pStyle w:val="Compact"/>
              <w:rPr>
                <w:b/>
                <w:color w:val="000000" w:themeColor="text1"/>
              </w:rPr>
            </w:pPr>
            <w:r w:rsidRPr="00091D77">
              <w:rPr>
                <w:b/>
              </w:rPr>
              <w:t>0.26</w:t>
            </w:r>
          </w:p>
        </w:tc>
        <w:tc>
          <w:tcPr>
            <w:tcW w:w="594" w:type="pct"/>
          </w:tcPr>
          <w:p w14:paraId="103B4964" w14:textId="58B41F6D" w:rsidR="004A1B9B" w:rsidRPr="00091D77" w:rsidRDefault="00091D77" w:rsidP="00091D77">
            <w:pPr>
              <w:pStyle w:val="Compact"/>
              <w:rPr>
                <w:lang w:eastAsia="zh-CN"/>
              </w:rPr>
            </w:pPr>
            <w:r w:rsidRPr="00091D77">
              <w:rPr>
                <w:rFonts w:hint="eastAsia"/>
                <w:lang w:eastAsia="zh-CN"/>
              </w:rPr>
              <w:t>0.17</w:t>
            </w:r>
          </w:p>
        </w:tc>
        <w:tc>
          <w:tcPr>
            <w:tcW w:w="365" w:type="pct"/>
          </w:tcPr>
          <w:p w14:paraId="7BCF0F4F" w14:textId="00A68B51" w:rsidR="004A1B9B" w:rsidRPr="00091D77" w:rsidRDefault="004A1B9B" w:rsidP="00091D77">
            <w:pPr>
              <w:pStyle w:val="Compact"/>
              <w:rPr>
                <w:color w:val="000000" w:themeColor="text1"/>
              </w:rPr>
            </w:pPr>
            <w:r w:rsidRPr="00091D77">
              <w:t>0.22</w:t>
            </w:r>
          </w:p>
        </w:tc>
      </w:tr>
      <w:tr w:rsidR="00B34623" w:rsidRPr="003C4EFE" w14:paraId="6F3B5DA2" w14:textId="77777777" w:rsidTr="00D6145D">
        <w:trPr>
          <w:jc w:val="center"/>
        </w:trPr>
        <w:tc>
          <w:tcPr>
            <w:tcW w:w="837" w:type="pct"/>
          </w:tcPr>
          <w:p w14:paraId="6914A3DA" w14:textId="77777777" w:rsidR="004A1B9B" w:rsidRPr="003C4EFE" w:rsidRDefault="004A1B9B" w:rsidP="004A1B9B">
            <w:pPr>
              <w:pStyle w:val="Compact"/>
              <w:rPr>
                <w:color w:val="000000" w:themeColor="text1"/>
              </w:rPr>
            </w:pPr>
            <w:proofErr w:type="spellStart"/>
            <w:r w:rsidRPr="003C4EFE">
              <w:rPr>
                <w:color w:val="000000" w:themeColor="text1"/>
              </w:rPr>
              <w:t>wpbc</w:t>
            </w:r>
            <w:proofErr w:type="spellEnd"/>
          </w:p>
        </w:tc>
        <w:tc>
          <w:tcPr>
            <w:tcW w:w="391" w:type="pct"/>
          </w:tcPr>
          <w:p w14:paraId="57DEC3E7" w14:textId="77777777" w:rsidR="004A1B9B" w:rsidRPr="003C4EFE" w:rsidRDefault="004A1B9B" w:rsidP="004A1B9B">
            <w:pPr>
              <w:pStyle w:val="Compact"/>
              <w:rPr>
                <w:color w:val="000000" w:themeColor="text1"/>
              </w:rPr>
            </w:pPr>
            <w:r w:rsidRPr="003C4EFE">
              <w:rPr>
                <w:color w:val="000000" w:themeColor="text1"/>
              </w:rPr>
              <w:t>198</w:t>
            </w:r>
          </w:p>
        </w:tc>
        <w:tc>
          <w:tcPr>
            <w:tcW w:w="322" w:type="pct"/>
          </w:tcPr>
          <w:p w14:paraId="180E495D" w14:textId="77777777" w:rsidR="004A1B9B" w:rsidRPr="003C4EFE" w:rsidRDefault="004A1B9B" w:rsidP="004A1B9B">
            <w:pPr>
              <w:pStyle w:val="Compact"/>
              <w:rPr>
                <w:color w:val="000000" w:themeColor="text1"/>
              </w:rPr>
            </w:pPr>
            <w:r w:rsidRPr="003C4EFE">
              <w:rPr>
                <w:color w:val="000000" w:themeColor="text1"/>
              </w:rPr>
              <w:t>33</w:t>
            </w:r>
          </w:p>
        </w:tc>
        <w:tc>
          <w:tcPr>
            <w:tcW w:w="257" w:type="pct"/>
          </w:tcPr>
          <w:p w14:paraId="77214375" w14:textId="77777777" w:rsidR="004A1B9B" w:rsidRPr="003C4EFE" w:rsidRDefault="004A1B9B" w:rsidP="004A1B9B">
            <w:pPr>
              <w:pStyle w:val="Compact"/>
              <w:rPr>
                <w:color w:val="000000" w:themeColor="text1"/>
              </w:rPr>
            </w:pPr>
            <w:r w:rsidRPr="003C4EFE">
              <w:rPr>
                <w:color w:val="000000" w:themeColor="text1"/>
              </w:rPr>
              <w:t>2</w:t>
            </w:r>
          </w:p>
        </w:tc>
        <w:tc>
          <w:tcPr>
            <w:tcW w:w="347" w:type="pct"/>
          </w:tcPr>
          <w:p w14:paraId="5225D511" w14:textId="77777777" w:rsidR="004A1B9B" w:rsidRPr="003C4EFE" w:rsidRDefault="004A1B9B" w:rsidP="004A1B9B">
            <w:pPr>
              <w:pStyle w:val="Compact"/>
              <w:rPr>
                <w:color w:val="000000" w:themeColor="text1"/>
              </w:rPr>
            </w:pPr>
            <w:r w:rsidRPr="003C4EFE">
              <w:rPr>
                <w:color w:val="000000" w:themeColor="text1"/>
              </w:rPr>
              <w:t>0.86</w:t>
            </w:r>
          </w:p>
        </w:tc>
        <w:tc>
          <w:tcPr>
            <w:tcW w:w="314" w:type="pct"/>
          </w:tcPr>
          <w:p w14:paraId="106BC6DE" w14:textId="77777777" w:rsidR="004A1B9B" w:rsidRPr="003C4EFE" w:rsidRDefault="00DF03C0" w:rsidP="004A1B9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592" w:type="pct"/>
          </w:tcPr>
          <w:p w14:paraId="11B8F663" w14:textId="4ED0A8CC" w:rsidR="004A1B9B" w:rsidRPr="003C4EFE" w:rsidRDefault="004A1B9B" w:rsidP="004A1B9B">
            <w:pPr>
              <w:pStyle w:val="Compact"/>
              <w:rPr>
                <w:color w:val="000000" w:themeColor="text1"/>
              </w:rPr>
            </w:pPr>
            <w:r>
              <w:t>0.16</w:t>
            </w:r>
          </w:p>
        </w:tc>
        <w:tc>
          <w:tcPr>
            <w:tcW w:w="529" w:type="pct"/>
          </w:tcPr>
          <w:p w14:paraId="7FD0EF3B" w14:textId="439CE09D" w:rsidR="004A1B9B" w:rsidRPr="003C4EFE" w:rsidRDefault="004A1B9B" w:rsidP="004A1B9B">
            <w:pPr>
              <w:pStyle w:val="Compact"/>
              <w:rPr>
                <w:color w:val="000000" w:themeColor="text1"/>
              </w:rPr>
            </w:pPr>
            <w:r>
              <w:t>0.16</w:t>
            </w:r>
          </w:p>
        </w:tc>
        <w:tc>
          <w:tcPr>
            <w:tcW w:w="452" w:type="pct"/>
          </w:tcPr>
          <w:p w14:paraId="0D769E47" w14:textId="27DCF639" w:rsidR="004A1B9B" w:rsidRPr="004A1B9B" w:rsidRDefault="004A1B9B" w:rsidP="004A1B9B">
            <w:pPr>
              <w:pStyle w:val="Compact"/>
              <w:rPr>
                <w:b/>
                <w:color w:val="000000" w:themeColor="text1"/>
                <w:lang w:eastAsia="zh-CN"/>
              </w:rPr>
            </w:pPr>
            <w:r w:rsidRPr="004A1B9B">
              <w:rPr>
                <w:rFonts w:hint="eastAsia"/>
                <w:b/>
                <w:color w:val="000000" w:themeColor="text1"/>
                <w:lang w:eastAsia="zh-CN"/>
              </w:rPr>
              <w:t>0.32</w:t>
            </w:r>
          </w:p>
        </w:tc>
        <w:tc>
          <w:tcPr>
            <w:tcW w:w="594" w:type="pct"/>
          </w:tcPr>
          <w:p w14:paraId="0D408202" w14:textId="1D840F24" w:rsidR="004A1B9B" w:rsidRPr="00C852C5" w:rsidRDefault="004A1B9B" w:rsidP="004A1B9B">
            <w:pPr>
              <w:pStyle w:val="Compact"/>
              <w:rPr>
                <w:b/>
              </w:rPr>
            </w:pPr>
            <w:r>
              <w:t>0.22</w:t>
            </w:r>
          </w:p>
        </w:tc>
        <w:tc>
          <w:tcPr>
            <w:tcW w:w="365" w:type="pct"/>
          </w:tcPr>
          <w:p w14:paraId="1AA2B661" w14:textId="4D7B4630" w:rsidR="004A1B9B" w:rsidRPr="004A1B9B" w:rsidRDefault="004A1B9B" w:rsidP="004A1B9B">
            <w:pPr>
              <w:pStyle w:val="Compact"/>
              <w:rPr>
                <w:color w:val="000000" w:themeColor="text1"/>
              </w:rPr>
            </w:pPr>
            <w:r w:rsidRPr="004A1B9B">
              <w:t>0.31</w:t>
            </w:r>
          </w:p>
        </w:tc>
      </w:tr>
      <w:tr w:rsidR="0079587D" w:rsidRPr="003C4EFE" w14:paraId="17DAB380" w14:textId="77777777" w:rsidTr="0079587D">
        <w:trPr>
          <w:jc w:val="center"/>
        </w:trPr>
        <w:tc>
          <w:tcPr>
            <w:tcW w:w="2467" w:type="pct"/>
            <w:gridSpan w:val="6"/>
          </w:tcPr>
          <w:p w14:paraId="1D330A4C" w14:textId="237C7674" w:rsidR="0079587D" w:rsidRDefault="0079587D" w:rsidP="00D6145D">
            <w:pPr>
              <w:pStyle w:val="Compact"/>
              <w:jc w:val="center"/>
              <w:rPr>
                <w:rFonts w:ascii="Cambria" w:hAnsi="Cambria" w:cs="Times New Roman"/>
                <w:color w:val="000000" w:themeColor="text1"/>
                <w:lang w:eastAsia="zh-CN"/>
              </w:rPr>
            </w:pPr>
            <w:r>
              <w:rPr>
                <w:rFonts w:ascii="Cambria" w:hAnsi="Cambria" w:cs="Times New Roman" w:hint="eastAsia"/>
                <w:color w:val="000000" w:themeColor="text1"/>
                <w:lang w:eastAsia="zh-CN"/>
              </w:rPr>
              <w:t>AVG-UCI</w:t>
            </w:r>
          </w:p>
        </w:tc>
        <w:tc>
          <w:tcPr>
            <w:tcW w:w="592" w:type="pct"/>
            <w:vAlign w:val="bottom"/>
          </w:tcPr>
          <w:p w14:paraId="4A1EBC4F" w14:textId="7C4DE452" w:rsidR="0079587D" w:rsidRDefault="0079587D" w:rsidP="00D6145D">
            <w:pPr>
              <w:pStyle w:val="Compact"/>
            </w:pPr>
            <w:r>
              <w:rPr>
                <w:rFonts w:ascii="等线" w:eastAsia="等线" w:hAnsi="等线" w:hint="eastAsia"/>
                <w:color w:val="000000"/>
                <w:sz w:val="22"/>
                <w:szCs w:val="22"/>
              </w:rPr>
              <w:t>0.25</w:t>
            </w:r>
          </w:p>
        </w:tc>
        <w:tc>
          <w:tcPr>
            <w:tcW w:w="529" w:type="pct"/>
            <w:vAlign w:val="bottom"/>
          </w:tcPr>
          <w:p w14:paraId="182AED1B" w14:textId="533D2B07" w:rsidR="0079587D" w:rsidRDefault="0079587D" w:rsidP="00D6145D">
            <w:pPr>
              <w:pStyle w:val="Compact"/>
            </w:pPr>
            <w:r>
              <w:rPr>
                <w:rFonts w:ascii="等线" w:eastAsia="等线" w:hAnsi="等线" w:hint="eastAsia"/>
                <w:color w:val="000000"/>
                <w:sz w:val="22"/>
                <w:szCs w:val="22"/>
              </w:rPr>
              <w:t>0.26</w:t>
            </w:r>
          </w:p>
        </w:tc>
        <w:tc>
          <w:tcPr>
            <w:tcW w:w="452" w:type="pct"/>
            <w:vAlign w:val="bottom"/>
          </w:tcPr>
          <w:p w14:paraId="41D6E672" w14:textId="3FA9AF79" w:rsidR="0079587D" w:rsidRPr="004A1B9B" w:rsidRDefault="0079587D" w:rsidP="00D6145D">
            <w:pPr>
              <w:pStyle w:val="Compact"/>
              <w:rPr>
                <w:b/>
                <w:color w:val="000000" w:themeColor="text1"/>
                <w:lang w:eastAsia="zh-CN"/>
              </w:rPr>
            </w:pPr>
            <w:r>
              <w:rPr>
                <w:rFonts w:ascii="等线" w:eastAsia="等线" w:hAnsi="等线" w:hint="eastAsia"/>
                <w:color w:val="000000"/>
                <w:sz w:val="22"/>
                <w:szCs w:val="22"/>
              </w:rPr>
              <w:t>0.33</w:t>
            </w:r>
          </w:p>
        </w:tc>
        <w:tc>
          <w:tcPr>
            <w:tcW w:w="594" w:type="pct"/>
            <w:vAlign w:val="bottom"/>
          </w:tcPr>
          <w:p w14:paraId="6C5381BF" w14:textId="2A97264F" w:rsidR="0079587D" w:rsidRDefault="0079587D" w:rsidP="00D6145D">
            <w:pPr>
              <w:pStyle w:val="Compact"/>
            </w:pPr>
            <w:r>
              <w:rPr>
                <w:rFonts w:ascii="等线" w:eastAsia="等线" w:hAnsi="等线" w:hint="eastAsia"/>
                <w:color w:val="000000"/>
                <w:sz w:val="22"/>
                <w:szCs w:val="22"/>
              </w:rPr>
              <w:t>0.22</w:t>
            </w:r>
          </w:p>
        </w:tc>
        <w:tc>
          <w:tcPr>
            <w:tcW w:w="365" w:type="pct"/>
            <w:vAlign w:val="bottom"/>
          </w:tcPr>
          <w:p w14:paraId="5AA57086" w14:textId="564F79C0" w:rsidR="0079587D" w:rsidRPr="002F360D" w:rsidRDefault="0079587D" w:rsidP="00D6145D">
            <w:pPr>
              <w:pStyle w:val="Compact"/>
              <w:rPr>
                <w:b/>
              </w:rPr>
            </w:pPr>
            <w:r w:rsidRPr="002F360D">
              <w:rPr>
                <w:rFonts w:ascii="等线" w:eastAsia="等线" w:hAnsi="等线" w:hint="eastAsia"/>
                <w:b/>
                <w:color w:val="000000"/>
                <w:sz w:val="22"/>
                <w:szCs w:val="22"/>
              </w:rPr>
              <w:t>0.39</w:t>
            </w:r>
          </w:p>
        </w:tc>
      </w:tr>
    </w:tbl>
    <w:p w14:paraId="05A6AED3" w14:textId="77777777" w:rsidR="004A1B9B" w:rsidRDefault="004A1B9B" w:rsidP="00D01499">
      <w:pPr>
        <w:pStyle w:val="Compact"/>
        <w:rPr>
          <w:color w:val="000000" w:themeColor="text1"/>
          <w:lang w:eastAsia="zh-CN"/>
        </w:rPr>
      </w:pPr>
    </w:p>
    <w:p w14:paraId="36205A53" w14:textId="2779DCE2" w:rsidR="00B43775" w:rsidRDefault="00056B3C" w:rsidP="00D01499">
      <w:pPr>
        <w:pStyle w:val="Compact"/>
        <w:rPr>
          <w:color w:val="000000" w:themeColor="text1"/>
          <w:lang w:eastAsia="zh-CN"/>
        </w:rPr>
      </w:pPr>
      <w:r>
        <w:rPr>
          <w:rFonts w:hint="eastAsia"/>
          <w:color w:val="000000" w:themeColor="text1"/>
          <w:lang w:eastAsia="zh-CN"/>
        </w:rPr>
        <w:t xml:space="preserve">          </w:t>
      </w:r>
      <w:r>
        <w:rPr>
          <w:rFonts w:hint="eastAsia"/>
          <w:color w:val="000000" w:themeColor="text1"/>
          <w:lang w:eastAsia="zh-CN"/>
        </w:rPr>
        <w:t>对于每一个数据集</w:t>
      </w:r>
      <w:r w:rsidR="00386A42">
        <w:rPr>
          <w:rFonts w:hint="eastAsia"/>
          <w:color w:val="000000" w:themeColor="text1"/>
          <w:lang w:eastAsia="zh-CN"/>
        </w:rPr>
        <w:t>而言</w:t>
      </w:r>
      <w:r>
        <w:rPr>
          <w:rFonts w:hint="eastAsia"/>
          <w:color w:val="000000" w:themeColor="text1"/>
          <w:lang w:eastAsia="zh-CN"/>
        </w:rPr>
        <w:t>，取</w:t>
      </w:r>
      <w:r w:rsidR="00210172">
        <w:rPr>
          <w:color w:val="000000" w:themeColor="text1"/>
          <w:lang w:eastAsia="zh-CN"/>
        </w:rPr>
        <w:t>KMEANS</w:t>
      </w:r>
      <w:r>
        <w:rPr>
          <w:rFonts w:hint="eastAsia"/>
          <w:color w:val="000000" w:themeColor="text1"/>
          <w:lang w:eastAsia="zh-CN"/>
        </w:rPr>
        <w:t>、</w:t>
      </w:r>
      <w:r w:rsidRPr="00056B3C">
        <w:rPr>
          <w:color w:val="000000" w:themeColor="text1"/>
          <w:lang w:eastAsia="zh-CN"/>
        </w:rPr>
        <w:t>GHPKM</w:t>
      </w:r>
      <w:r>
        <w:rPr>
          <w:rFonts w:hint="eastAsia"/>
          <w:color w:val="000000" w:themeColor="text1"/>
          <w:lang w:eastAsia="zh-CN"/>
        </w:rPr>
        <w:t>、</w:t>
      </w:r>
      <w:r w:rsidRPr="00056B3C">
        <w:rPr>
          <w:color w:val="000000" w:themeColor="text1"/>
          <w:lang w:eastAsia="zh-CN"/>
        </w:rPr>
        <w:t>Ker-KM</w:t>
      </w:r>
      <w:r>
        <w:rPr>
          <w:rFonts w:hint="eastAsia"/>
          <w:color w:val="000000" w:themeColor="text1"/>
          <w:lang w:eastAsia="zh-CN"/>
        </w:rPr>
        <w:t>以及</w:t>
      </w:r>
      <w:r w:rsidRPr="00056B3C">
        <w:rPr>
          <w:color w:val="000000" w:themeColor="text1"/>
          <w:lang w:eastAsia="zh-CN"/>
        </w:rPr>
        <w:t>Ker-GHPKM</w:t>
      </w:r>
      <w:r>
        <w:rPr>
          <w:rFonts w:hint="eastAsia"/>
          <w:color w:val="000000" w:themeColor="text1"/>
          <w:lang w:eastAsia="zh-CN"/>
        </w:rPr>
        <w:t>聚类算法中轮廓系数</w:t>
      </w:r>
      <w:r w:rsidR="00BB7F2C">
        <w:rPr>
          <w:rFonts w:hint="eastAsia"/>
          <w:color w:val="000000" w:themeColor="text1"/>
          <w:lang w:eastAsia="zh-CN"/>
        </w:rPr>
        <w:t>的</w:t>
      </w:r>
      <w:r w:rsidR="00210172">
        <w:rPr>
          <w:rFonts w:hint="eastAsia"/>
          <w:color w:val="000000" w:themeColor="text1"/>
          <w:lang w:eastAsia="zh-CN"/>
        </w:rPr>
        <w:t>最大</w:t>
      </w:r>
      <w:r w:rsidR="00BB7F2C">
        <w:rPr>
          <w:rFonts w:hint="eastAsia"/>
          <w:color w:val="000000" w:themeColor="text1"/>
          <w:lang w:eastAsia="zh-CN"/>
        </w:rPr>
        <w:t>值作为</w:t>
      </w:r>
      <w:r>
        <w:rPr>
          <w:rFonts w:hint="eastAsia"/>
          <w:color w:val="000000" w:themeColor="text1"/>
          <w:lang w:eastAsia="zh-CN"/>
        </w:rPr>
        <w:t>经典</w:t>
      </w:r>
      <w:r w:rsidR="00BB7F2C">
        <w:rPr>
          <w:rFonts w:hint="eastAsia"/>
          <w:color w:val="000000" w:themeColor="text1"/>
          <w:lang w:eastAsia="zh-CN"/>
        </w:rPr>
        <w:t>聚类</w:t>
      </w:r>
      <w:r>
        <w:rPr>
          <w:rFonts w:hint="eastAsia"/>
          <w:color w:val="000000" w:themeColor="text1"/>
          <w:lang w:eastAsia="zh-CN"/>
        </w:rPr>
        <w:t>算法的最优值，</w:t>
      </w:r>
      <w:r w:rsidR="00307300">
        <w:rPr>
          <w:rFonts w:hint="eastAsia"/>
          <w:color w:val="000000" w:themeColor="text1"/>
          <w:lang w:eastAsia="zh-CN"/>
        </w:rPr>
        <w:t>然后同本文的</w:t>
      </w:r>
      <w:r w:rsidR="00307300">
        <w:rPr>
          <w:rFonts w:hint="eastAsia"/>
          <w:color w:val="000000" w:themeColor="text1"/>
          <w:lang w:eastAsia="zh-CN"/>
        </w:rPr>
        <w:t>PH-KM</w:t>
      </w:r>
      <w:r w:rsidR="00307300">
        <w:rPr>
          <w:rFonts w:hint="eastAsia"/>
          <w:color w:val="000000" w:themeColor="text1"/>
          <w:lang w:eastAsia="zh-CN"/>
        </w:rPr>
        <w:t>聚类算法进行</w:t>
      </w:r>
      <w:r w:rsidR="007976B3">
        <w:rPr>
          <w:rFonts w:hint="eastAsia"/>
          <w:color w:val="000000" w:themeColor="text1"/>
          <w:lang w:eastAsia="zh-CN"/>
        </w:rPr>
        <w:t>比较。</w:t>
      </w:r>
      <w:r w:rsidR="00AD50C3">
        <w:rPr>
          <w:color w:val="000000" w:themeColor="text1"/>
          <w:lang w:eastAsia="zh-CN"/>
        </w:rPr>
        <w:t>实验结果表明</w:t>
      </w:r>
      <w:r w:rsidR="00A36A1B">
        <w:rPr>
          <w:color w:val="000000" w:themeColor="text1"/>
          <w:lang w:eastAsia="zh-CN"/>
        </w:rPr>
        <w:t>，</w:t>
      </w:r>
      <w:r w:rsidR="001F715E">
        <w:rPr>
          <w:rFonts w:hint="eastAsia"/>
          <w:color w:val="000000" w:themeColor="text1"/>
          <w:lang w:eastAsia="zh-CN"/>
        </w:rPr>
        <w:t>相比之前的聚类算法，本文提出的</w:t>
      </w:r>
      <w:r w:rsidR="001F715E">
        <w:rPr>
          <w:rFonts w:hint="eastAsia"/>
          <w:color w:val="000000" w:themeColor="text1"/>
          <w:lang w:eastAsia="zh-CN"/>
        </w:rPr>
        <w:t>PH-KM</w:t>
      </w:r>
      <w:r w:rsidR="001F715E">
        <w:rPr>
          <w:rFonts w:hint="eastAsia"/>
          <w:color w:val="000000" w:themeColor="text1"/>
          <w:lang w:eastAsia="zh-CN"/>
        </w:rPr>
        <w:t>聚类算法在轮廓系数上平均提高了</w:t>
      </w:r>
      <w:r w:rsidR="001F715E">
        <w:rPr>
          <w:rFonts w:hint="eastAsia"/>
          <w:color w:val="000000" w:themeColor="text1"/>
          <w:lang w:eastAsia="zh-CN"/>
        </w:rPr>
        <w:t>15%</w:t>
      </w:r>
      <w:r w:rsidR="001F715E">
        <w:rPr>
          <w:rFonts w:hint="eastAsia"/>
          <w:color w:val="000000" w:themeColor="text1"/>
          <w:lang w:eastAsia="zh-CN"/>
        </w:rPr>
        <w:t>。从实验结果可以看出，</w:t>
      </w:r>
      <w:r w:rsidR="001F715E">
        <w:rPr>
          <w:color w:val="000000" w:themeColor="text1"/>
          <w:lang w:eastAsia="zh-CN"/>
        </w:rPr>
        <w:t xml:space="preserve"> </w:t>
      </w:r>
      <w:r w:rsidR="001D34DC" w:rsidRPr="00663562">
        <w:rPr>
          <w:rFonts w:hint="eastAsia"/>
          <w:color w:val="000000" w:themeColor="text1"/>
          <w:lang w:eastAsia="zh-CN"/>
        </w:rPr>
        <w:t>在</w:t>
      </w:r>
      <w:r w:rsidR="001F715E">
        <w:rPr>
          <w:rFonts w:hint="eastAsia"/>
          <w:color w:val="000000" w:themeColor="text1"/>
          <w:lang w:eastAsia="zh-CN"/>
        </w:rPr>
        <w:t>数据集</w:t>
      </w:r>
      <w:r w:rsidR="001D34DC" w:rsidRPr="00663562">
        <w:rPr>
          <w:rFonts w:hint="eastAsia"/>
          <w:color w:val="000000" w:themeColor="text1"/>
          <w:lang w:eastAsia="zh-CN"/>
        </w:rPr>
        <w:t>缺乏</w:t>
      </w:r>
      <w:r w:rsidR="001D34DC" w:rsidRPr="00663562">
        <w:rPr>
          <w:color w:val="000000" w:themeColor="text1"/>
          <w:lang w:eastAsia="zh-CN"/>
        </w:rPr>
        <w:t xml:space="preserve"> hubness </w:t>
      </w:r>
      <w:r w:rsidR="001D34DC" w:rsidRPr="00663562">
        <w:rPr>
          <w:rFonts w:hint="eastAsia"/>
          <w:color w:val="000000" w:themeColor="text1"/>
          <w:lang w:eastAsia="zh-CN"/>
        </w:rPr>
        <w:t>特性的情况下</w:t>
      </w:r>
      <w:r w:rsidR="001D34DC" w:rsidRPr="003C4EFE">
        <w:rPr>
          <w:color w:val="000000" w:themeColor="text1"/>
          <w:lang w:eastAsia="zh-CN"/>
        </w:rPr>
        <w:t>，</w:t>
      </w:r>
      <w:r w:rsidR="001F715E" w:rsidRPr="001F715E">
        <w:rPr>
          <w:color w:val="000000" w:themeColor="text1"/>
          <w:lang w:eastAsia="zh-CN"/>
        </w:rPr>
        <w:t>GHPKM</w:t>
      </w:r>
      <w:r w:rsidR="001F715E">
        <w:rPr>
          <w:rFonts w:hint="eastAsia"/>
          <w:color w:val="000000" w:themeColor="text1"/>
          <w:lang w:eastAsia="zh-CN"/>
        </w:rPr>
        <w:t>、</w:t>
      </w:r>
      <w:r w:rsidR="001F715E" w:rsidRPr="001F715E">
        <w:rPr>
          <w:color w:val="000000" w:themeColor="text1"/>
          <w:lang w:eastAsia="zh-CN"/>
        </w:rPr>
        <w:t>Ker-GHPKM</w:t>
      </w:r>
      <w:r w:rsidR="001F715E">
        <w:rPr>
          <w:rFonts w:hint="eastAsia"/>
          <w:color w:val="000000" w:themeColor="text1"/>
          <w:lang w:eastAsia="zh-CN"/>
        </w:rPr>
        <w:t>等</w:t>
      </w:r>
      <w:r w:rsidR="00A009E9">
        <w:rPr>
          <w:rFonts w:hint="eastAsia"/>
          <w:color w:val="000000" w:themeColor="text1"/>
          <w:lang w:eastAsia="zh-CN"/>
        </w:rPr>
        <w:t>hub</w:t>
      </w:r>
      <w:r w:rsidR="00A009E9">
        <w:rPr>
          <w:color w:val="000000" w:themeColor="text1"/>
          <w:lang w:eastAsia="zh-CN"/>
        </w:rPr>
        <w:t xml:space="preserve"> </w:t>
      </w:r>
      <w:r w:rsidR="00A009E9">
        <w:rPr>
          <w:color w:val="000000" w:themeColor="text1"/>
          <w:lang w:eastAsia="zh-CN"/>
        </w:rPr>
        <w:t>聚类算法</w:t>
      </w:r>
      <w:r w:rsidR="001D34DC" w:rsidRPr="003C4EFE">
        <w:rPr>
          <w:color w:val="000000" w:themeColor="text1"/>
          <w:lang w:eastAsia="zh-CN"/>
        </w:rPr>
        <w:t>表现不佳，其性能接近于</w:t>
      </w:r>
      <w:r w:rsidR="000C4E48">
        <w:rPr>
          <w:color w:val="000000" w:themeColor="text1"/>
          <w:lang w:eastAsia="zh-CN"/>
        </w:rPr>
        <w:t xml:space="preserve"> KMEANS</w:t>
      </w:r>
      <w:r w:rsidR="00EB4535">
        <w:rPr>
          <w:rFonts w:hint="eastAsia"/>
          <w:color w:val="000000" w:themeColor="text1"/>
          <w:lang w:eastAsia="zh-CN"/>
        </w:rPr>
        <w:t>算法</w:t>
      </w:r>
      <w:r w:rsidR="00784646">
        <w:rPr>
          <w:color w:val="000000" w:themeColor="text1"/>
          <w:lang w:eastAsia="zh-CN"/>
        </w:rPr>
        <w:t>；</w:t>
      </w:r>
      <w:r w:rsidR="001567A6">
        <w:rPr>
          <w:rFonts w:hint="eastAsia"/>
          <w:color w:val="000000" w:themeColor="text1"/>
          <w:lang w:eastAsia="zh-CN"/>
        </w:rPr>
        <w:t>然而</w:t>
      </w:r>
      <w:r w:rsidR="001567A6">
        <w:rPr>
          <w:color w:val="000000" w:themeColor="text1"/>
          <w:lang w:eastAsia="zh-CN"/>
        </w:rPr>
        <w:t>当</w:t>
      </w:r>
      <w:r w:rsidR="002D7F11">
        <w:rPr>
          <w:rFonts w:hint="eastAsia"/>
          <w:color w:val="000000" w:themeColor="text1"/>
          <w:lang w:eastAsia="zh-CN"/>
        </w:rPr>
        <w:t>数据集呈现出较高的</w:t>
      </w:r>
      <w:r w:rsidR="00B43775">
        <w:rPr>
          <w:color w:val="000000" w:themeColor="text1"/>
          <w:lang w:eastAsia="zh-CN"/>
        </w:rPr>
        <w:t>hubness</w:t>
      </w:r>
      <w:r w:rsidR="002D7F11">
        <w:rPr>
          <w:rFonts w:hint="eastAsia"/>
          <w:color w:val="000000" w:themeColor="text1"/>
          <w:lang w:eastAsia="zh-CN"/>
        </w:rPr>
        <w:t>特性时</w:t>
      </w:r>
      <w:r w:rsidR="00784646">
        <w:rPr>
          <w:color w:val="000000" w:themeColor="text1"/>
          <w:lang w:eastAsia="zh-CN"/>
        </w:rPr>
        <w:t>，</w:t>
      </w:r>
      <w:r w:rsidR="00B43775" w:rsidRPr="001F715E">
        <w:rPr>
          <w:color w:val="000000" w:themeColor="text1"/>
          <w:lang w:eastAsia="zh-CN"/>
        </w:rPr>
        <w:t>GHPKM</w:t>
      </w:r>
      <w:r w:rsidR="00B43775">
        <w:rPr>
          <w:rFonts w:hint="eastAsia"/>
          <w:color w:val="000000" w:themeColor="text1"/>
          <w:lang w:eastAsia="zh-CN"/>
        </w:rPr>
        <w:t>、</w:t>
      </w:r>
      <w:r w:rsidR="00B43775" w:rsidRPr="001F715E">
        <w:rPr>
          <w:color w:val="000000" w:themeColor="text1"/>
          <w:lang w:eastAsia="zh-CN"/>
        </w:rPr>
        <w:t>Ker-GHPKM</w:t>
      </w:r>
      <w:r w:rsidR="00B43775">
        <w:rPr>
          <w:rFonts w:hint="eastAsia"/>
          <w:color w:val="000000" w:themeColor="text1"/>
          <w:lang w:eastAsia="zh-CN"/>
        </w:rPr>
        <w:t>等</w:t>
      </w:r>
      <w:r w:rsidR="00B43775">
        <w:rPr>
          <w:rFonts w:hint="eastAsia"/>
          <w:color w:val="000000" w:themeColor="text1"/>
          <w:lang w:eastAsia="zh-CN"/>
        </w:rPr>
        <w:t>hub</w:t>
      </w:r>
      <w:r w:rsidR="00B43775">
        <w:rPr>
          <w:color w:val="000000" w:themeColor="text1"/>
          <w:lang w:eastAsia="zh-CN"/>
        </w:rPr>
        <w:t xml:space="preserve"> </w:t>
      </w:r>
      <w:r w:rsidR="00B43775">
        <w:rPr>
          <w:color w:val="000000" w:themeColor="text1"/>
          <w:lang w:eastAsia="zh-CN"/>
        </w:rPr>
        <w:t>聚类算法</w:t>
      </w:r>
      <w:r w:rsidR="00B43775">
        <w:rPr>
          <w:rFonts w:hint="eastAsia"/>
          <w:color w:val="000000" w:themeColor="text1"/>
          <w:lang w:eastAsia="zh-CN"/>
        </w:rPr>
        <w:t>的</w:t>
      </w:r>
      <w:r w:rsidR="00B43775" w:rsidRPr="003C4EFE">
        <w:rPr>
          <w:color w:val="000000" w:themeColor="text1"/>
          <w:lang w:eastAsia="zh-CN"/>
        </w:rPr>
        <w:t>表现</w:t>
      </w:r>
      <w:r w:rsidR="00B43775">
        <w:rPr>
          <w:rFonts w:hint="eastAsia"/>
          <w:color w:val="000000" w:themeColor="text1"/>
          <w:lang w:eastAsia="zh-CN"/>
        </w:rPr>
        <w:t>要优于</w:t>
      </w:r>
      <w:r w:rsidR="00B43775">
        <w:rPr>
          <w:rFonts w:hint="eastAsia"/>
          <w:color w:val="000000" w:themeColor="text1"/>
          <w:lang w:eastAsia="zh-CN"/>
        </w:rPr>
        <w:t>KMEANS</w:t>
      </w:r>
      <w:r w:rsidR="00B43775">
        <w:rPr>
          <w:rFonts w:hint="eastAsia"/>
          <w:color w:val="000000" w:themeColor="text1"/>
          <w:lang w:eastAsia="zh-CN"/>
        </w:rPr>
        <w:t>算法</w:t>
      </w:r>
      <w:r w:rsidR="00EB4535">
        <w:rPr>
          <w:rFonts w:hint="eastAsia"/>
          <w:color w:val="000000" w:themeColor="text1"/>
          <w:lang w:eastAsia="zh-CN"/>
        </w:rPr>
        <w:t>。</w:t>
      </w:r>
      <w:r w:rsidR="00153B52">
        <w:rPr>
          <w:rFonts w:hint="eastAsia"/>
          <w:color w:val="000000" w:themeColor="text1"/>
          <w:lang w:eastAsia="zh-CN"/>
        </w:rPr>
        <w:t>同时，</w:t>
      </w:r>
      <w:r w:rsidR="00EB4535">
        <w:rPr>
          <w:rFonts w:hint="eastAsia"/>
          <w:color w:val="000000" w:themeColor="text1"/>
          <w:lang w:eastAsia="zh-CN"/>
        </w:rPr>
        <w:t>本文提出的</w:t>
      </w:r>
      <w:r w:rsidR="00EB4535">
        <w:rPr>
          <w:rFonts w:hint="eastAsia"/>
          <w:color w:val="000000" w:themeColor="text1"/>
          <w:lang w:eastAsia="zh-CN"/>
        </w:rPr>
        <w:t>PH</w:t>
      </w:r>
      <w:r w:rsidR="00EB4535">
        <w:rPr>
          <w:color w:val="000000" w:themeColor="text1"/>
          <w:lang w:eastAsia="zh-CN"/>
        </w:rPr>
        <w:t>-KM</w:t>
      </w:r>
      <w:r w:rsidR="00EB4535">
        <w:rPr>
          <w:rFonts w:hint="eastAsia"/>
          <w:color w:val="000000" w:themeColor="text1"/>
          <w:lang w:eastAsia="zh-CN"/>
        </w:rPr>
        <w:t>聚类算法无论数据集是否呈现出较高的</w:t>
      </w:r>
      <w:r w:rsidR="00EB4535">
        <w:rPr>
          <w:rFonts w:hint="eastAsia"/>
          <w:color w:val="000000" w:themeColor="text1"/>
          <w:lang w:eastAsia="zh-CN"/>
        </w:rPr>
        <w:t>hubness</w:t>
      </w:r>
      <w:r w:rsidR="00EB4535">
        <w:rPr>
          <w:rFonts w:hint="eastAsia"/>
          <w:color w:val="000000" w:themeColor="text1"/>
          <w:lang w:eastAsia="zh-CN"/>
        </w:rPr>
        <w:t>特性</w:t>
      </w:r>
      <w:r w:rsidR="00386A42">
        <w:rPr>
          <w:rFonts w:hint="eastAsia"/>
          <w:color w:val="000000" w:themeColor="text1"/>
          <w:lang w:eastAsia="zh-CN"/>
        </w:rPr>
        <w:t>，</w:t>
      </w:r>
      <w:r w:rsidR="00EB4535">
        <w:rPr>
          <w:rFonts w:hint="eastAsia"/>
          <w:color w:val="000000" w:themeColor="text1"/>
          <w:lang w:eastAsia="zh-CN"/>
        </w:rPr>
        <w:t>均可以</w:t>
      </w:r>
      <w:r w:rsidR="00386A42">
        <w:rPr>
          <w:rFonts w:hint="eastAsia"/>
          <w:color w:val="000000" w:themeColor="text1"/>
          <w:lang w:eastAsia="zh-CN"/>
        </w:rPr>
        <w:t>取得不错的聚类效果，相比之前的聚类算法适用范围更广，聚类性能更佳</w:t>
      </w:r>
      <w:r w:rsidR="00EB4535">
        <w:rPr>
          <w:rFonts w:hint="eastAsia"/>
          <w:color w:val="000000" w:themeColor="text1"/>
          <w:lang w:eastAsia="zh-CN"/>
        </w:rPr>
        <w:t>。</w:t>
      </w:r>
    </w:p>
    <w:p w14:paraId="3BDD5346" w14:textId="77777777" w:rsidR="00B43775" w:rsidRDefault="00B43775" w:rsidP="00D01499">
      <w:pPr>
        <w:pStyle w:val="Compact"/>
        <w:rPr>
          <w:color w:val="000000" w:themeColor="text1"/>
          <w:lang w:eastAsia="zh-CN"/>
        </w:rPr>
      </w:pPr>
    </w:p>
    <w:p w14:paraId="3D15F3E9" w14:textId="77777777" w:rsidR="00B43775" w:rsidRDefault="00B43775" w:rsidP="00D01499">
      <w:pPr>
        <w:pStyle w:val="Compact"/>
        <w:rPr>
          <w:color w:val="000000" w:themeColor="text1"/>
          <w:lang w:eastAsia="zh-CN"/>
        </w:rPr>
      </w:pPr>
    </w:p>
    <w:p w14:paraId="3FB7D957" w14:textId="66AB0D11" w:rsidR="008F423B" w:rsidRPr="003C4EFE" w:rsidRDefault="00135C90" w:rsidP="00C729E7">
      <w:pPr>
        <w:pStyle w:val="1"/>
        <w:rPr>
          <w:color w:val="000000" w:themeColor="text1"/>
          <w:lang w:eastAsia="zh-CN"/>
        </w:rPr>
      </w:pPr>
      <w:bookmarkStart w:id="10" w:name="header-c290"/>
      <w:bookmarkEnd w:id="10"/>
      <w:r>
        <w:rPr>
          <w:color w:val="000000" w:themeColor="text1"/>
          <w:lang w:eastAsia="zh-CN"/>
        </w:rPr>
        <w:t>5</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结论</w:t>
      </w:r>
    </w:p>
    <w:p w14:paraId="5F559FF1" w14:textId="7BA2B4E0" w:rsidR="00072523" w:rsidRDefault="00621E07" w:rsidP="00603784">
      <w:pPr>
        <w:pStyle w:val="FirstParagraph"/>
        <w:rPr>
          <w:color w:val="000000" w:themeColor="text1"/>
          <w:lang w:eastAsia="zh-CN"/>
        </w:rPr>
      </w:pPr>
      <w:r>
        <w:rPr>
          <w:color w:val="000000" w:themeColor="text1"/>
          <w:lang w:eastAsia="zh-CN"/>
        </w:rPr>
        <w:t xml:space="preserve">         </w:t>
      </w:r>
      <w:r w:rsidR="00072523">
        <w:rPr>
          <w:rFonts w:hint="eastAsia"/>
          <w:color w:val="000000" w:themeColor="text1"/>
          <w:lang w:eastAsia="zh-CN"/>
        </w:rPr>
        <w:t>在高维数据空间中，传统的聚类算法已变得不再适用。</w:t>
      </w:r>
      <w:r w:rsidR="008F5226">
        <w:rPr>
          <w:rFonts w:hint="eastAsia"/>
          <w:color w:val="000000" w:themeColor="text1"/>
          <w:lang w:eastAsia="zh-CN"/>
        </w:rPr>
        <w:t>虽然</w:t>
      </w:r>
      <w:r w:rsidR="008F5226">
        <w:rPr>
          <w:rFonts w:hint="eastAsia"/>
          <w:color w:val="000000" w:themeColor="text1"/>
          <w:lang w:eastAsia="zh-CN"/>
        </w:rPr>
        <w:t>hub</w:t>
      </w:r>
      <w:r w:rsidR="008F5226">
        <w:rPr>
          <w:rFonts w:hint="eastAsia"/>
          <w:color w:val="000000" w:themeColor="text1"/>
          <w:lang w:eastAsia="zh-CN"/>
        </w:rPr>
        <w:t>聚类算法可以处理上述问题，但是它却忽略了</w:t>
      </w:r>
      <w:r w:rsidR="00603784">
        <w:rPr>
          <w:rFonts w:hint="eastAsia"/>
          <w:color w:val="000000" w:themeColor="text1"/>
          <w:lang w:eastAsia="zh-CN"/>
        </w:rPr>
        <w:t>高维</w:t>
      </w:r>
      <w:r w:rsidR="008F5226">
        <w:rPr>
          <w:rFonts w:hint="eastAsia"/>
          <w:color w:val="000000" w:themeColor="text1"/>
          <w:lang w:eastAsia="zh-CN"/>
        </w:rPr>
        <w:t>数据中的冗余和噪声数据，从而导致聚类效果不佳。</w:t>
      </w:r>
      <w:r w:rsidR="00603784">
        <w:rPr>
          <w:rFonts w:hint="eastAsia"/>
          <w:color w:val="000000" w:themeColor="text1"/>
          <w:lang w:eastAsia="zh-CN"/>
        </w:rPr>
        <w:t>本文</w:t>
      </w:r>
      <w:r w:rsidR="00324FC9">
        <w:rPr>
          <w:rFonts w:hint="eastAsia"/>
          <w:color w:val="000000" w:themeColor="text1"/>
          <w:lang w:eastAsia="zh-CN"/>
        </w:rPr>
        <w:t>以</w:t>
      </w:r>
      <w:r w:rsidR="00C729E7" w:rsidRPr="003C4EFE">
        <w:rPr>
          <w:color w:val="000000" w:themeColor="text1"/>
          <w:lang w:eastAsia="zh-CN"/>
        </w:rPr>
        <w:t xml:space="preserve"> </w:t>
      </w:r>
      <w:r w:rsidR="00603784"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603784" w:rsidRPr="003C4EFE">
        <w:rPr>
          <w:color w:val="000000" w:themeColor="text1"/>
          <w:lang w:eastAsia="zh-CN"/>
        </w:rPr>
        <w:t xml:space="preserve"> </w:t>
      </w:r>
      <w:r w:rsidR="00603784">
        <w:rPr>
          <w:color w:val="000000" w:themeColor="text1"/>
          <w:lang w:eastAsia="zh-CN"/>
        </w:rPr>
        <w:t>的偏度</w:t>
      </w:r>
      <w:r w:rsidR="00603784">
        <w:rPr>
          <w:rFonts w:hint="eastAsia"/>
          <w:color w:val="000000" w:themeColor="text1"/>
          <w:lang w:eastAsia="zh-CN"/>
        </w:rPr>
        <w:t>与</w:t>
      </w:r>
      <w:r w:rsidR="00603784">
        <w:rPr>
          <w:color w:val="000000" w:themeColor="text1"/>
          <w:lang w:eastAsia="zh-CN"/>
        </w:rPr>
        <w:t>本征维数</w:t>
      </w:r>
      <w:r w:rsidR="00603784">
        <w:rPr>
          <w:rFonts w:hint="eastAsia"/>
          <w:color w:val="000000" w:themeColor="text1"/>
          <w:lang w:eastAsia="zh-CN"/>
        </w:rPr>
        <w:t>强烈正相关</w:t>
      </w:r>
      <w:r w:rsidR="00324FC9">
        <w:rPr>
          <w:rFonts w:hint="eastAsia"/>
          <w:color w:val="000000" w:themeColor="text1"/>
          <w:lang w:eastAsia="zh-CN"/>
        </w:rPr>
        <w:t>为</w:t>
      </w:r>
      <w:r w:rsidR="00603784">
        <w:rPr>
          <w:rFonts w:hint="eastAsia"/>
          <w:color w:val="000000" w:themeColor="text1"/>
          <w:lang w:eastAsia="zh-CN"/>
        </w:rPr>
        <w:t>理论基础，</w:t>
      </w:r>
      <w:r w:rsidR="0044040C">
        <w:rPr>
          <w:rFonts w:hint="eastAsia"/>
          <w:color w:val="000000" w:themeColor="text1"/>
          <w:lang w:eastAsia="zh-CN"/>
        </w:rPr>
        <w:t>通过构建数据集的</w:t>
      </w:r>
      <w:r w:rsidR="0044040C">
        <w:rPr>
          <w:rFonts w:hint="eastAsia"/>
          <w:color w:val="000000" w:themeColor="text1"/>
          <w:lang w:eastAsia="zh-CN"/>
        </w:rPr>
        <w:t>KNN</w:t>
      </w:r>
      <w:r w:rsidR="0044040C">
        <w:rPr>
          <w:rFonts w:hint="eastAsia"/>
          <w:color w:val="000000" w:themeColor="text1"/>
          <w:lang w:eastAsia="zh-CN"/>
        </w:rPr>
        <w:t>邻域矩阵，</w:t>
      </w:r>
      <w:r w:rsidR="00603784">
        <w:rPr>
          <w:rFonts w:hint="eastAsia"/>
          <w:color w:val="000000" w:themeColor="text1"/>
          <w:lang w:eastAsia="zh-CN"/>
        </w:rPr>
        <w:t>以偏度的变化率</w:t>
      </w:r>
      <w:r w:rsidR="0044040C">
        <w:rPr>
          <w:rFonts w:hint="eastAsia"/>
          <w:color w:val="000000" w:themeColor="text1"/>
          <w:lang w:eastAsia="zh-CN"/>
        </w:rPr>
        <w:t>作</w:t>
      </w:r>
      <w:r w:rsidR="00603784">
        <w:rPr>
          <w:rFonts w:hint="eastAsia"/>
          <w:color w:val="000000" w:themeColor="text1"/>
          <w:lang w:eastAsia="zh-CN"/>
        </w:rPr>
        <w:t>为</w:t>
      </w:r>
      <w:r w:rsidR="0044040C">
        <w:rPr>
          <w:rFonts w:hint="eastAsia"/>
          <w:color w:val="000000" w:themeColor="text1"/>
          <w:lang w:eastAsia="zh-CN"/>
        </w:rPr>
        <w:t>降维</w:t>
      </w:r>
      <w:r w:rsidR="00603784">
        <w:rPr>
          <w:rFonts w:hint="eastAsia"/>
          <w:color w:val="000000" w:themeColor="text1"/>
          <w:lang w:eastAsia="zh-CN"/>
        </w:rPr>
        <w:t>依据，</w:t>
      </w:r>
      <w:r w:rsidR="00A347CD">
        <w:rPr>
          <w:rFonts w:hint="eastAsia"/>
          <w:color w:val="000000" w:themeColor="text1"/>
          <w:lang w:eastAsia="zh-CN"/>
        </w:rPr>
        <w:t>最</w:t>
      </w:r>
      <w:r w:rsidR="0044040C">
        <w:rPr>
          <w:rFonts w:hint="eastAsia"/>
          <w:color w:val="000000" w:themeColor="text1"/>
          <w:lang w:eastAsia="zh-CN"/>
        </w:rPr>
        <w:t>后再对</w:t>
      </w:r>
      <w:r w:rsidR="00A347CD">
        <w:rPr>
          <w:rFonts w:hint="eastAsia"/>
          <w:color w:val="000000" w:themeColor="text1"/>
          <w:lang w:eastAsia="zh-CN"/>
        </w:rPr>
        <w:t>降维后的</w:t>
      </w:r>
      <w:r w:rsidR="0044040C">
        <w:rPr>
          <w:rFonts w:hint="eastAsia"/>
          <w:color w:val="000000" w:themeColor="text1"/>
          <w:lang w:eastAsia="zh-CN"/>
        </w:rPr>
        <w:t>数据集进行聚类</w:t>
      </w:r>
      <w:r w:rsidR="00860982">
        <w:rPr>
          <w:color w:val="000000" w:themeColor="text1"/>
          <w:lang w:eastAsia="zh-CN"/>
        </w:rPr>
        <w:t>分析</w:t>
      </w:r>
      <w:bookmarkStart w:id="11" w:name="_GoBack"/>
      <w:bookmarkEnd w:id="11"/>
      <w:r w:rsidR="00764900">
        <w:rPr>
          <w:rFonts w:hint="eastAsia"/>
          <w:color w:val="000000" w:themeColor="text1"/>
          <w:lang w:eastAsia="zh-CN"/>
        </w:rPr>
        <w:t>。</w:t>
      </w:r>
      <w:r w:rsidR="00941B50">
        <w:rPr>
          <w:rFonts w:hint="eastAsia"/>
          <w:color w:val="000000" w:themeColor="text1"/>
          <w:lang w:eastAsia="zh-CN"/>
        </w:rPr>
        <w:t>实验结果表明，无论数据集</w:t>
      </w:r>
      <w:r w:rsidR="00215CEA">
        <w:rPr>
          <w:rFonts w:hint="eastAsia"/>
          <w:color w:val="000000" w:themeColor="text1"/>
          <w:lang w:eastAsia="zh-CN"/>
        </w:rPr>
        <w:t>是否含有较高的</w:t>
      </w:r>
      <w:r w:rsidR="00941B50">
        <w:rPr>
          <w:rFonts w:hint="eastAsia"/>
          <w:color w:val="000000" w:themeColor="text1"/>
          <w:lang w:eastAsia="zh-CN"/>
        </w:rPr>
        <w:t>hubness</w:t>
      </w:r>
      <w:r w:rsidR="00941B50">
        <w:rPr>
          <w:rFonts w:hint="eastAsia"/>
          <w:color w:val="000000" w:themeColor="text1"/>
          <w:lang w:eastAsia="zh-CN"/>
        </w:rPr>
        <w:t>特性，本文提出的</w:t>
      </w:r>
      <w:r w:rsidR="00941B50">
        <w:rPr>
          <w:rFonts w:hint="eastAsia"/>
          <w:color w:val="000000" w:themeColor="text1"/>
          <w:lang w:eastAsia="zh-CN"/>
        </w:rPr>
        <w:t>PH</w:t>
      </w:r>
      <w:r w:rsidR="00941B50">
        <w:rPr>
          <w:color w:val="000000" w:themeColor="text1"/>
          <w:lang w:eastAsia="zh-CN"/>
        </w:rPr>
        <w:t>-KM</w:t>
      </w:r>
      <w:r w:rsidR="00941B50">
        <w:rPr>
          <w:rFonts w:hint="eastAsia"/>
          <w:color w:val="000000" w:themeColor="text1"/>
          <w:lang w:eastAsia="zh-CN"/>
        </w:rPr>
        <w:t>聚类算法均可以取得不错的聚类效果，相比之前的聚类算法，轮廓系数平均提高了</w:t>
      </w:r>
      <w:r w:rsidR="00941B50">
        <w:rPr>
          <w:rFonts w:hint="eastAsia"/>
          <w:color w:val="000000" w:themeColor="text1"/>
          <w:lang w:eastAsia="zh-CN"/>
        </w:rPr>
        <w:t>15%</w:t>
      </w:r>
      <w:r w:rsidR="00941B50">
        <w:rPr>
          <w:rFonts w:hint="eastAsia"/>
          <w:color w:val="000000" w:themeColor="text1"/>
          <w:lang w:eastAsia="zh-CN"/>
        </w:rPr>
        <w:t>。</w:t>
      </w:r>
    </w:p>
    <w:p w14:paraId="3560D1AF" w14:textId="77777777" w:rsidR="008F423B" w:rsidRDefault="001D34DC">
      <w:pPr>
        <w:pStyle w:val="a0"/>
        <w:rPr>
          <w:color w:val="000000" w:themeColor="text1"/>
          <w:lang w:eastAsia="zh-CN"/>
        </w:rPr>
      </w:pPr>
      <w:r w:rsidRPr="003C4EFE">
        <w:rPr>
          <w:color w:val="000000" w:themeColor="text1"/>
          <w:lang w:eastAsia="zh-CN"/>
        </w:rPr>
        <w:t>参考文献：</w:t>
      </w:r>
      <w:r w:rsidRPr="003C4EFE">
        <w:rPr>
          <w:color w:val="000000" w:themeColor="text1"/>
          <w:lang w:eastAsia="zh-CN"/>
        </w:rPr>
        <w:t xml:space="preserve"> </w:t>
      </w:r>
    </w:p>
    <w:p w14:paraId="51B700CE" w14:textId="14ECC384" w:rsidR="007514C4" w:rsidRPr="003C4EFE" w:rsidRDefault="007514C4" w:rsidP="00C5012E">
      <w:pPr>
        <w:pStyle w:val="a0"/>
        <w:ind w:left="425" w:hangingChars="177" w:hanging="425"/>
        <w:jc w:val="both"/>
        <w:rPr>
          <w:color w:val="000000" w:themeColor="text1"/>
        </w:rPr>
      </w:pPr>
      <w:r>
        <w:rPr>
          <w:color w:val="000000" w:themeColor="text1"/>
          <w:lang w:eastAsia="zh-CN"/>
        </w:rPr>
        <w:t>[1]</w:t>
      </w:r>
      <w:r w:rsidR="00F376F1">
        <w:rPr>
          <w:color w:val="000000" w:themeColor="text1"/>
          <w:lang w:eastAsia="zh-CN"/>
        </w:rPr>
        <w:t xml:space="preserve"> </w:t>
      </w:r>
      <w:r>
        <w:rPr>
          <w:color w:val="000000" w:themeColor="text1"/>
          <w:lang w:eastAsia="zh-CN"/>
        </w:rPr>
        <w:t xml:space="preserve"> </w:t>
      </w:r>
      <w:r w:rsidR="00C5012E">
        <w:rPr>
          <w:color w:val="000000" w:themeColor="text1"/>
          <w:lang w:eastAsia="zh-CN"/>
        </w:rPr>
        <w:t xml:space="preserve"> </w:t>
      </w:r>
      <w:proofErr w:type="spellStart"/>
      <w:r w:rsidRPr="007514C4">
        <w:rPr>
          <w:rFonts w:hint="eastAsia"/>
          <w:color w:val="000000" w:themeColor="text1"/>
          <w:lang w:eastAsia="zh-CN"/>
        </w:rPr>
        <w:t>Jiawei</w:t>
      </w:r>
      <w:proofErr w:type="spellEnd"/>
      <w:r w:rsidRPr="007514C4">
        <w:rPr>
          <w:rFonts w:hint="eastAsia"/>
          <w:color w:val="000000" w:themeColor="text1"/>
          <w:lang w:eastAsia="zh-CN"/>
        </w:rPr>
        <w:t xml:space="preserve"> Han</w:t>
      </w:r>
      <w:r w:rsidR="00E425C4">
        <w:rPr>
          <w:rFonts w:hint="eastAsia"/>
          <w:color w:val="000000" w:themeColor="text1"/>
          <w:lang w:eastAsia="zh-CN"/>
        </w:rPr>
        <w:t>．数据挖掘概念与技术</w:t>
      </w:r>
      <w:r w:rsidR="00E425C4">
        <w:rPr>
          <w:rFonts w:hint="eastAsia"/>
          <w:color w:val="000000" w:themeColor="text1"/>
          <w:lang w:eastAsia="zh-CN"/>
        </w:rPr>
        <w:t>[</w:t>
      </w:r>
      <w:r w:rsidR="00E425C4">
        <w:rPr>
          <w:color w:val="000000" w:themeColor="text1"/>
          <w:lang w:eastAsia="zh-CN"/>
        </w:rPr>
        <w:t>C</w:t>
      </w:r>
      <w:r w:rsidR="00E425C4">
        <w:rPr>
          <w:rFonts w:hint="eastAsia"/>
          <w:color w:val="000000" w:themeColor="text1"/>
          <w:lang w:eastAsia="zh-CN"/>
        </w:rPr>
        <w:t xml:space="preserve">] </w:t>
      </w:r>
      <w:r w:rsidR="00EE63BD">
        <w:rPr>
          <w:rFonts w:hint="eastAsia"/>
          <w:color w:val="000000" w:themeColor="text1"/>
          <w:lang w:eastAsia="zh-CN"/>
        </w:rPr>
        <w:t>机械工业出版社</w:t>
      </w:r>
      <w:r w:rsidR="00EE63BD">
        <w:rPr>
          <w:rFonts w:hint="eastAsia"/>
          <w:color w:val="000000" w:themeColor="text1"/>
          <w:lang w:eastAsia="zh-CN"/>
        </w:rPr>
        <w:t xml:space="preserve">. </w:t>
      </w:r>
      <w:r w:rsidRPr="007514C4">
        <w:rPr>
          <w:rFonts w:hint="eastAsia"/>
          <w:color w:val="000000" w:themeColor="text1"/>
        </w:rPr>
        <w:t>2012</w:t>
      </w:r>
      <w:r w:rsidR="00EE63BD">
        <w:rPr>
          <w:color w:val="000000" w:themeColor="text1"/>
        </w:rPr>
        <w:t>.</w:t>
      </w:r>
    </w:p>
    <w:p w14:paraId="5E58EA75" w14:textId="58ADE26B" w:rsidR="008F423B" w:rsidRPr="003C4EFE" w:rsidRDefault="00E425C4" w:rsidP="00C5012E">
      <w:pPr>
        <w:pStyle w:val="a0"/>
        <w:ind w:left="425" w:hangingChars="177" w:hanging="425"/>
        <w:jc w:val="both"/>
        <w:rPr>
          <w:color w:val="000000" w:themeColor="text1"/>
        </w:rPr>
      </w:pPr>
      <w:r>
        <w:rPr>
          <w:color w:val="000000" w:themeColor="text1"/>
        </w:rPr>
        <w:t>[2</w:t>
      </w:r>
      <w:r w:rsidR="00660FBE">
        <w:rPr>
          <w:color w:val="000000" w:themeColor="text1"/>
        </w:rPr>
        <w:t xml:space="preserve">] </w:t>
      </w:r>
      <w:proofErr w:type="spellStart"/>
      <w:r w:rsidR="001D34DC" w:rsidRPr="003C4EFE">
        <w:rPr>
          <w:color w:val="000000" w:themeColor="text1"/>
        </w:rPr>
        <w:t>Houle</w:t>
      </w:r>
      <w:proofErr w:type="spellEnd"/>
      <w:r w:rsidR="001D34DC" w:rsidRPr="003C4EFE">
        <w:rPr>
          <w:color w:val="000000" w:themeColor="text1"/>
        </w:rPr>
        <w:t>, M. E.</w:t>
      </w:r>
      <w:r w:rsidR="001D34DC" w:rsidRPr="003C4EFE">
        <w:rPr>
          <w:color w:val="000000" w:themeColor="text1"/>
        </w:rPr>
        <w:t>，</w:t>
      </w:r>
      <w:proofErr w:type="spellStart"/>
      <w:r w:rsidR="001D34DC" w:rsidRPr="003C4EFE">
        <w:rPr>
          <w:color w:val="000000" w:themeColor="text1"/>
        </w:rPr>
        <w:t>Kriegel</w:t>
      </w:r>
      <w:proofErr w:type="spellEnd"/>
      <w:r w:rsidR="001D34DC" w:rsidRPr="003C4EFE">
        <w:rPr>
          <w:color w:val="000000" w:themeColor="text1"/>
        </w:rPr>
        <w:t>, H. P.</w:t>
      </w:r>
      <w:r w:rsidR="001D34DC" w:rsidRPr="003C4EFE">
        <w:rPr>
          <w:color w:val="000000" w:themeColor="text1"/>
        </w:rPr>
        <w:t>，</w:t>
      </w:r>
      <w:proofErr w:type="spellStart"/>
      <w:r w:rsidR="001D34DC" w:rsidRPr="003C4EFE">
        <w:rPr>
          <w:color w:val="000000" w:themeColor="text1"/>
        </w:rPr>
        <w:t>Kröger</w:t>
      </w:r>
      <w:proofErr w:type="spellEnd"/>
      <w:r w:rsidR="001D34DC" w:rsidRPr="003C4EFE">
        <w:rPr>
          <w:color w:val="000000" w:themeColor="text1"/>
        </w:rPr>
        <w:t xml:space="preserve">, </w:t>
      </w:r>
      <w:proofErr w:type="spellStart"/>
      <w:r w:rsidR="001D34DC" w:rsidRPr="003C4EFE">
        <w:rPr>
          <w:color w:val="000000" w:themeColor="text1"/>
        </w:rPr>
        <w:t>P.</w:t>
      </w:r>
      <w:r w:rsidR="001D34DC" w:rsidRPr="003C4EFE">
        <w:rPr>
          <w:color w:val="000000" w:themeColor="text1"/>
        </w:rPr>
        <w:t>，</w:t>
      </w:r>
      <w:r w:rsidR="001D34DC" w:rsidRPr="003C4EFE">
        <w:rPr>
          <w:color w:val="000000" w:themeColor="text1"/>
        </w:rPr>
        <w:t>Schubert</w:t>
      </w:r>
      <w:proofErr w:type="spellEnd"/>
      <w:r w:rsidR="001D34DC" w:rsidRPr="003C4EFE">
        <w:rPr>
          <w:color w:val="000000" w:themeColor="text1"/>
        </w:rPr>
        <w:t>, E.</w:t>
      </w:r>
      <w:r w:rsidR="001D34DC" w:rsidRPr="003C4EFE">
        <w:rPr>
          <w:color w:val="000000" w:themeColor="text1"/>
        </w:rPr>
        <w:t>，</w:t>
      </w:r>
      <w:proofErr w:type="spellStart"/>
      <w:r w:rsidR="001D34DC" w:rsidRPr="003C4EFE">
        <w:rPr>
          <w:color w:val="000000" w:themeColor="text1"/>
        </w:rPr>
        <w:t>Zimek</w:t>
      </w:r>
      <w:proofErr w:type="spellEnd"/>
      <w:r w:rsidR="001D34DC" w:rsidRPr="003C4EFE">
        <w:rPr>
          <w:color w:val="000000" w:themeColor="text1"/>
        </w:rPr>
        <w:t>. A. Scientific and Statistical Database Management[J]</w:t>
      </w:r>
      <w:r w:rsidR="001D34DC" w:rsidRPr="003C4EFE">
        <w:rPr>
          <w:color w:val="000000" w:themeColor="text1"/>
        </w:rPr>
        <w:t>，</w:t>
      </w:r>
      <w:r w:rsidR="001D34DC" w:rsidRPr="003C4EFE">
        <w:rPr>
          <w:color w:val="000000" w:themeColor="text1"/>
        </w:rPr>
        <w:t xml:space="preserve">Lecture Notes in Computer Science </w:t>
      </w:r>
      <w:r w:rsidR="001D34DC" w:rsidRPr="006043DB">
        <w:rPr>
          <w:color w:val="000000" w:themeColor="text1"/>
        </w:rPr>
        <w:t>6187</w:t>
      </w:r>
      <w:r w:rsidR="001D34DC" w:rsidRPr="003C4EFE">
        <w:rPr>
          <w:color w:val="000000" w:themeColor="text1"/>
        </w:rPr>
        <w:t>: 482. 2010.</w:t>
      </w:r>
    </w:p>
    <w:p w14:paraId="14277A13" w14:textId="2F1CF880" w:rsidR="008F423B" w:rsidRPr="003C4EFE" w:rsidRDefault="00E425C4" w:rsidP="00C5012E">
      <w:pPr>
        <w:pStyle w:val="a0"/>
        <w:ind w:left="425" w:hangingChars="177" w:hanging="425"/>
        <w:jc w:val="both"/>
        <w:rPr>
          <w:color w:val="000000" w:themeColor="text1"/>
        </w:rPr>
      </w:pPr>
      <w:r>
        <w:rPr>
          <w:color w:val="000000" w:themeColor="text1"/>
        </w:rPr>
        <w:t>[3</w:t>
      </w:r>
      <w:r w:rsidR="001D34DC" w:rsidRPr="003C4EFE">
        <w:rPr>
          <w:color w:val="000000" w:themeColor="text1"/>
        </w:rPr>
        <w:t xml:space="preserve">] Tony </w:t>
      </w:r>
      <w:proofErr w:type="spellStart"/>
      <w:r w:rsidR="001D34DC" w:rsidRPr="003C4EFE">
        <w:rPr>
          <w:color w:val="000000" w:themeColor="text1"/>
        </w:rPr>
        <w:t>Jebara</w:t>
      </w:r>
      <w:r w:rsidR="001D34DC" w:rsidRPr="003C4EFE">
        <w:rPr>
          <w:color w:val="000000" w:themeColor="text1"/>
        </w:rPr>
        <w:t>，</w:t>
      </w:r>
      <w:r w:rsidR="001D34DC" w:rsidRPr="003C4EFE">
        <w:rPr>
          <w:color w:val="000000" w:themeColor="text1"/>
        </w:rPr>
        <w:t>Jun</w:t>
      </w:r>
      <w:proofErr w:type="spellEnd"/>
      <w:r w:rsidR="001D34DC" w:rsidRPr="003C4EFE">
        <w:rPr>
          <w:color w:val="000000" w:themeColor="text1"/>
        </w:rPr>
        <w:t xml:space="preserve"> </w:t>
      </w:r>
      <w:proofErr w:type="spellStart"/>
      <w:r w:rsidR="001D34DC" w:rsidRPr="003C4EFE">
        <w:rPr>
          <w:color w:val="000000" w:themeColor="text1"/>
        </w:rPr>
        <w:t>Wang</w:t>
      </w:r>
      <w:r w:rsidR="001D34DC" w:rsidRPr="003C4EFE">
        <w:rPr>
          <w:color w:val="000000" w:themeColor="text1"/>
        </w:rPr>
        <w:t>，</w:t>
      </w:r>
      <w:r w:rsidR="001D34DC" w:rsidRPr="003C4EFE">
        <w:rPr>
          <w:color w:val="000000" w:themeColor="text1"/>
        </w:rPr>
        <w:t>Shih-Fu</w:t>
      </w:r>
      <w:proofErr w:type="spellEnd"/>
      <w:r w:rsidR="001D34DC" w:rsidRPr="003C4EFE">
        <w:rPr>
          <w:color w:val="000000" w:themeColor="text1"/>
        </w:rPr>
        <w:t xml:space="preserve"> Chang. Graph construction and b-matching for semi-supervised learning[J]. In Proceedings of the 26th International Conference on Machine Learning(ICML)</w:t>
      </w:r>
      <w:r w:rsidR="001D34DC" w:rsidRPr="003C4EFE">
        <w:rPr>
          <w:color w:val="000000" w:themeColor="text1"/>
        </w:rPr>
        <w:t>，</w:t>
      </w:r>
      <w:r w:rsidR="001D34DC" w:rsidRPr="003C4EFE">
        <w:rPr>
          <w:color w:val="000000" w:themeColor="text1"/>
        </w:rPr>
        <w:t xml:space="preserve"> pages 441–448</w:t>
      </w:r>
      <w:r w:rsidR="00EE63BD">
        <w:rPr>
          <w:color w:val="000000" w:themeColor="text1"/>
        </w:rPr>
        <w:t xml:space="preserve">. </w:t>
      </w:r>
      <w:r w:rsidR="001D34DC" w:rsidRPr="003C4EFE">
        <w:rPr>
          <w:color w:val="000000" w:themeColor="text1"/>
        </w:rPr>
        <w:t>2009.</w:t>
      </w:r>
    </w:p>
    <w:p w14:paraId="4982F023" w14:textId="6ABA30F3" w:rsidR="008F423B" w:rsidRPr="003C4EFE" w:rsidRDefault="00E425C4" w:rsidP="00C5012E">
      <w:pPr>
        <w:pStyle w:val="a0"/>
        <w:ind w:left="425" w:hangingChars="177" w:hanging="425"/>
        <w:jc w:val="both"/>
        <w:rPr>
          <w:color w:val="000000" w:themeColor="text1"/>
        </w:rPr>
      </w:pPr>
      <w:r>
        <w:rPr>
          <w:color w:val="000000" w:themeColor="text1"/>
        </w:rPr>
        <w:t>[4</w:t>
      </w:r>
      <w:r w:rsidR="001D34DC" w:rsidRPr="003C4EFE">
        <w:rPr>
          <w:color w:val="000000" w:themeColor="text1"/>
        </w:rPr>
        <w:t xml:space="preserve">] Amina </w:t>
      </w:r>
      <w:proofErr w:type="spellStart"/>
      <w:r w:rsidR="001D34DC" w:rsidRPr="003C4EFE">
        <w:rPr>
          <w:color w:val="000000" w:themeColor="text1"/>
        </w:rPr>
        <w:t>M</w:t>
      </w:r>
      <w:r w:rsidR="001D34DC" w:rsidRPr="003C4EFE">
        <w:rPr>
          <w:color w:val="000000" w:themeColor="text1"/>
        </w:rPr>
        <w:t>，</w:t>
      </w:r>
      <w:r w:rsidR="001D34DC" w:rsidRPr="003C4EFE">
        <w:rPr>
          <w:color w:val="000000" w:themeColor="text1"/>
        </w:rPr>
        <w:t>Syed</w:t>
      </w:r>
      <w:proofErr w:type="spellEnd"/>
      <w:r w:rsidR="001D34DC" w:rsidRPr="003C4EFE">
        <w:rPr>
          <w:color w:val="000000" w:themeColor="text1"/>
        </w:rPr>
        <w:t xml:space="preserve"> </w:t>
      </w:r>
      <w:proofErr w:type="spellStart"/>
      <w:r w:rsidR="001D34DC" w:rsidRPr="003C4EFE">
        <w:rPr>
          <w:color w:val="000000" w:themeColor="text1"/>
        </w:rPr>
        <w:t>Farook</w:t>
      </w:r>
      <w:proofErr w:type="spellEnd"/>
      <w:r w:rsidR="001D34DC" w:rsidRPr="003C4EFE">
        <w:rPr>
          <w:color w:val="000000" w:themeColor="text1"/>
        </w:rPr>
        <w:t xml:space="preserve"> K. A Novel Approach for Clustering High-Dimensional Data using Kernel Hubness[J]. International </w:t>
      </w:r>
      <w:proofErr w:type="spellStart"/>
      <w:r w:rsidR="001D34DC" w:rsidRPr="003C4EFE">
        <w:rPr>
          <w:color w:val="000000" w:themeColor="text1"/>
        </w:rPr>
        <w:t>Confenrence</w:t>
      </w:r>
      <w:proofErr w:type="spellEnd"/>
      <w:r w:rsidR="001D34DC" w:rsidRPr="003C4EFE">
        <w:rPr>
          <w:color w:val="000000" w:themeColor="text1"/>
        </w:rPr>
        <w:t xml:space="preserve"> on Advances in Computing and Communication. 2015.</w:t>
      </w:r>
    </w:p>
    <w:p w14:paraId="3F434243" w14:textId="1272C574" w:rsidR="008F423B" w:rsidRPr="003C4EFE" w:rsidRDefault="00E425C4" w:rsidP="00C5012E">
      <w:pPr>
        <w:pStyle w:val="a0"/>
        <w:ind w:left="425" w:hangingChars="177" w:hanging="425"/>
        <w:jc w:val="both"/>
        <w:rPr>
          <w:color w:val="000000" w:themeColor="text1"/>
        </w:rPr>
      </w:pPr>
      <w:r>
        <w:rPr>
          <w:color w:val="000000" w:themeColor="text1"/>
        </w:rPr>
        <w:t>[5</w:t>
      </w:r>
      <w:proofErr w:type="gramStart"/>
      <w:r w:rsidR="001D34DC" w:rsidRPr="003C4EFE">
        <w:rPr>
          <w:color w:val="000000" w:themeColor="text1"/>
        </w:rPr>
        <w:t xml:space="preserve">] </w:t>
      </w:r>
      <w:r w:rsidR="00F376F1">
        <w:rPr>
          <w:color w:val="000000" w:themeColor="text1"/>
        </w:rPr>
        <w:t xml:space="preserve"> </w:t>
      </w:r>
      <w:r w:rsidR="001D34DC" w:rsidRPr="003C4EFE">
        <w:rPr>
          <w:color w:val="000000" w:themeColor="text1"/>
        </w:rPr>
        <w:t>Ester</w:t>
      </w:r>
      <w:proofErr w:type="gramEnd"/>
      <w:r w:rsidR="001D34DC" w:rsidRPr="003C4EFE">
        <w:rPr>
          <w:color w:val="000000" w:themeColor="text1"/>
        </w:rPr>
        <w:t xml:space="preserve"> </w:t>
      </w:r>
      <w:proofErr w:type="spellStart"/>
      <w:r w:rsidR="001D34DC" w:rsidRPr="003C4EFE">
        <w:rPr>
          <w:color w:val="000000" w:themeColor="text1"/>
        </w:rPr>
        <w:t>Martin</w:t>
      </w:r>
      <w:r w:rsidR="001D34DC" w:rsidRPr="003C4EFE">
        <w:rPr>
          <w:color w:val="000000" w:themeColor="text1"/>
        </w:rPr>
        <w:t>，</w:t>
      </w:r>
      <w:r w:rsidR="001D34DC" w:rsidRPr="003C4EFE">
        <w:rPr>
          <w:color w:val="000000" w:themeColor="text1"/>
        </w:rPr>
        <w:t>Kriegel</w:t>
      </w:r>
      <w:proofErr w:type="spellEnd"/>
      <w:r w:rsidR="001D34DC" w:rsidRPr="003C4EFE">
        <w:rPr>
          <w:color w:val="000000" w:themeColor="text1"/>
        </w:rPr>
        <w:t xml:space="preserve"> Hans-Peter</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Sander,Jörg</w:t>
      </w:r>
      <w:r w:rsidR="001D34DC" w:rsidRPr="003C4EFE">
        <w:rPr>
          <w:color w:val="000000" w:themeColor="text1"/>
        </w:rPr>
        <w:t>，</w:t>
      </w:r>
      <w:r w:rsidR="001D34DC" w:rsidRPr="003C4EFE">
        <w:rPr>
          <w:color w:val="000000" w:themeColor="text1"/>
        </w:rPr>
        <w:t>Xu</w:t>
      </w:r>
      <w:proofErr w:type="spellEnd"/>
      <w:r w:rsidR="001D34DC" w:rsidRPr="003C4EFE">
        <w:rPr>
          <w:color w:val="000000" w:themeColor="text1"/>
        </w:rPr>
        <w:t xml:space="preserve">, </w:t>
      </w:r>
      <w:proofErr w:type="spellStart"/>
      <w:r w:rsidR="001D34DC" w:rsidRPr="003C4EFE">
        <w:rPr>
          <w:color w:val="000000" w:themeColor="text1"/>
        </w:rPr>
        <w:t>Xiaowei</w:t>
      </w:r>
      <w:r w:rsidR="001D34DC" w:rsidRPr="003C4EFE">
        <w:rPr>
          <w:color w:val="000000" w:themeColor="text1"/>
        </w:rPr>
        <w:t>，</w:t>
      </w:r>
      <w:r w:rsidR="001D34DC" w:rsidRPr="003C4EFE">
        <w:rPr>
          <w:color w:val="000000" w:themeColor="text1"/>
        </w:rPr>
        <w:t>Simoudis</w:t>
      </w:r>
      <w:proofErr w:type="spellEnd"/>
      <w:r w:rsidR="001D34DC" w:rsidRPr="003C4EFE">
        <w:rPr>
          <w:color w:val="000000" w:themeColor="text1"/>
        </w:rPr>
        <w:t xml:space="preserve"> </w:t>
      </w:r>
      <w:proofErr w:type="spellStart"/>
      <w:r w:rsidR="001D34DC" w:rsidRPr="003C4EFE">
        <w:rPr>
          <w:color w:val="000000" w:themeColor="text1"/>
        </w:rPr>
        <w:t>Evangelos</w:t>
      </w:r>
      <w:r w:rsidR="001D34DC" w:rsidRPr="003C4EFE">
        <w:rPr>
          <w:color w:val="000000" w:themeColor="text1"/>
        </w:rPr>
        <w:t>，</w:t>
      </w:r>
      <w:r w:rsidR="001D34DC" w:rsidRPr="003C4EFE">
        <w:rPr>
          <w:color w:val="000000" w:themeColor="text1"/>
        </w:rPr>
        <w:t>Han</w:t>
      </w:r>
      <w:proofErr w:type="spellEnd"/>
      <w:r w:rsidR="001D34DC" w:rsidRPr="003C4EFE">
        <w:rPr>
          <w:color w:val="000000" w:themeColor="text1"/>
        </w:rPr>
        <w:t xml:space="preserve">, </w:t>
      </w:r>
      <w:proofErr w:type="spellStart"/>
      <w:r w:rsidR="001D34DC" w:rsidRPr="003C4EFE">
        <w:rPr>
          <w:color w:val="000000" w:themeColor="text1"/>
        </w:rPr>
        <w:t>Jiawei</w:t>
      </w:r>
      <w:r w:rsidR="001D34DC" w:rsidRPr="003C4EFE">
        <w:rPr>
          <w:color w:val="000000" w:themeColor="text1"/>
        </w:rPr>
        <w:t>，</w:t>
      </w:r>
      <w:r w:rsidR="001D34DC" w:rsidRPr="003C4EFE">
        <w:rPr>
          <w:color w:val="000000" w:themeColor="text1"/>
        </w:rPr>
        <w:t>Fayyad</w:t>
      </w:r>
      <w:proofErr w:type="spellEnd"/>
      <w:r w:rsidR="001D34DC" w:rsidRPr="003C4EFE">
        <w:rPr>
          <w:color w:val="000000" w:themeColor="text1"/>
        </w:rPr>
        <w:t xml:space="preserve"> </w:t>
      </w:r>
      <w:proofErr w:type="spellStart"/>
      <w:r w:rsidR="001D34DC" w:rsidRPr="003C4EFE">
        <w:rPr>
          <w:color w:val="000000" w:themeColor="text1"/>
        </w:rPr>
        <w:t>Usama</w:t>
      </w:r>
      <w:proofErr w:type="spellEnd"/>
      <w:r w:rsidR="001D34DC" w:rsidRPr="003C4EFE">
        <w:rPr>
          <w:color w:val="000000" w:themeColor="text1"/>
        </w:rPr>
        <w:t xml:space="preserve"> M., eds. A density-based algorithm for discovering clusters in large spatial databases with noise[J]. Proceedings of the Second International Conference on Knowledge Discovery and Data Mining (KDD-96). AAAI Press. pp. 226–231. </w:t>
      </w:r>
    </w:p>
    <w:p w14:paraId="1251CC20" w14:textId="04E2F8E3" w:rsidR="008F423B" w:rsidRPr="003C4EFE" w:rsidRDefault="00E425C4" w:rsidP="00C5012E">
      <w:pPr>
        <w:pStyle w:val="a0"/>
        <w:ind w:left="425" w:hangingChars="177" w:hanging="425"/>
        <w:jc w:val="both"/>
        <w:rPr>
          <w:color w:val="000000" w:themeColor="text1"/>
        </w:rPr>
      </w:pPr>
      <w:r>
        <w:rPr>
          <w:color w:val="000000" w:themeColor="text1"/>
        </w:rPr>
        <w:t>[6</w:t>
      </w:r>
      <w:r w:rsidR="00F376F1">
        <w:rPr>
          <w:color w:val="000000" w:themeColor="text1"/>
        </w:rPr>
        <w:t xml:space="preserve">] </w:t>
      </w:r>
      <w:r w:rsidR="001D34DC" w:rsidRPr="003C4EFE">
        <w:rPr>
          <w:color w:val="000000" w:themeColor="text1"/>
        </w:rPr>
        <w:t xml:space="preserve">Milosˇ </w:t>
      </w:r>
      <w:proofErr w:type="spellStart"/>
      <w:r w:rsidR="001D34DC" w:rsidRPr="003C4EFE">
        <w:rPr>
          <w:color w:val="000000" w:themeColor="text1"/>
        </w:rPr>
        <w:t>Radovanovic</w:t>
      </w:r>
      <w:proofErr w:type="spellEnd"/>
      <w:r w:rsidR="001D34DC" w:rsidRPr="003C4EFE">
        <w:rPr>
          <w:color w:val="000000" w:themeColor="text1"/>
        </w:rPr>
        <w:t xml:space="preserve"> ́</w:t>
      </w:r>
      <w:r w:rsidR="001D34DC" w:rsidRPr="003C4EFE">
        <w:rPr>
          <w:color w:val="000000" w:themeColor="text1"/>
        </w:rPr>
        <w:t>，</w:t>
      </w:r>
      <w:proofErr w:type="spellStart"/>
      <w:r w:rsidR="001D34DC" w:rsidRPr="003C4EFE">
        <w:rPr>
          <w:color w:val="000000" w:themeColor="text1"/>
        </w:rPr>
        <w:t>Alexandros</w:t>
      </w:r>
      <w:proofErr w:type="spellEnd"/>
      <w:r w:rsidR="001D34DC" w:rsidRPr="003C4EFE">
        <w:rPr>
          <w:color w:val="000000" w:themeColor="text1"/>
        </w:rPr>
        <w:t xml:space="preserve"> </w:t>
      </w:r>
      <w:proofErr w:type="spellStart"/>
      <w:r w:rsidR="001D34DC" w:rsidRPr="003C4EFE">
        <w:rPr>
          <w:color w:val="000000" w:themeColor="text1"/>
        </w:rPr>
        <w:t>Nanopoulos</w:t>
      </w:r>
      <w:r w:rsidR="001D34DC" w:rsidRPr="003C4EFE">
        <w:rPr>
          <w:color w:val="000000" w:themeColor="text1"/>
        </w:rPr>
        <w:t>，</w:t>
      </w:r>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Ivanovic</w:t>
      </w:r>
      <w:proofErr w:type="spellEnd"/>
      <w:r w:rsidR="001D34DC" w:rsidRPr="003C4EFE">
        <w:rPr>
          <w:color w:val="000000" w:themeColor="text1"/>
        </w:rPr>
        <w:t xml:space="preserve"> ́. Hubs in Space: Popular Nearest Neighbors in High-Dimensional Data[J]</w:t>
      </w:r>
      <w:r w:rsidR="001D34DC" w:rsidRPr="003C4EFE">
        <w:rPr>
          <w:color w:val="000000" w:themeColor="text1"/>
        </w:rPr>
        <w:t>，</w:t>
      </w:r>
      <w:r w:rsidR="001D34DC" w:rsidRPr="003C4EFE">
        <w:rPr>
          <w:color w:val="000000" w:themeColor="text1"/>
        </w:rPr>
        <w:t xml:space="preserve"> Journal of Machine Learning Research 11 (2010) 2487-2531. 2010</w:t>
      </w:r>
    </w:p>
    <w:p w14:paraId="67109B8C" w14:textId="2D500289" w:rsidR="008F423B" w:rsidRPr="003C4EFE" w:rsidRDefault="00E425C4" w:rsidP="00C5012E">
      <w:pPr>
        <w:pStyle w:val="a0"/>
        <w:ind w:left="425" w:hangingChars="177" w:hanging="425"/>
        <w:jc w:val="both"/>
        <w:rPr>
          <w:color w:val="000000" w:themeColor="text1"/>
        </w:rPr>
      </w:pPr>
      <w:r>
        <w:rPr>
          <w:color w:val="000000" w:themeColor="text1"/>
        </w:rPr>
        <w:t>[7</w:t>
      </w:r>
      <w:proofErr w:type="gramStart"/>
      <w:r w:rsidR="001D34DC" w:rsidRPr="003C4EFE">
        <w:rPr>
          <w:color w:val="000000" w:themeColor="text1"/>
        </w:rPr>
        <w:t xml:space="preserve">] </w:t>
      </w:r>
      <w:r w:rsidR="006B47A1">
        <w:rPr>
          <w:color w:val="000000" w:themeColor="text1"/>
        </w:rPr>
        <w:t xml:space="preserve"> </w:t>
      </w:r>
      <w:r w:rsidR="001D34DC" w:rsidRPr="003C4EFE">
        <w:rPr>
          <w:color w:val="000000" w:themeColor="text1"/>
        </w:rPr>
        <w:t>Abdi</w:t>
      </w:r>
      <w:proofErr w:type="gramEnd"/>
      <w:r w:rsidR="001D34DC" w:rsidRPr="003C4EFE">
        <w:rPr>
          <w:color w:val="000000" w:themeColor="text1"/>
        </w:rPr>
        <w:t xml:space="preserve">. </w:t>
      </w:r>
      <w:proofErr w:type="spellStart"/>
      <w:r w:rsidR="001D34DC" w:rsidRPr="003C4EFE">
        <w:rPr>
          <w:color w:val="000000" w:themeColor="text1"/>
        </w:rPr>
        <w:t>H</w:t>
      </w:r>
      <w:r w:rsidR="001D34DC" w:rsidRPr="003C4EFE">
        <w:rPr>
          <w:color w:val="000000" w:themeColor="text1"/>
        </w:rPr>
        <w:t>，</w:t>
      </w:r>
      <w:r w:rsidR="001D34DC" w:rsidRPr="003C4EFE">
        <w:rPr>
          <w:color w:val="000000" w:themeColor="text1"/>
        </w:rPr>
        <w:t>Williams</w:t>
      </w:r>
      <w:proofErr w:type="spellEnd"/>
      <w:r w:rsidR="001D34DC" w:rsidRPr="003C4EFE">
        <w:rPr>
          <w:color w:val="000000" w:themeColor="text1"/>
        </w:rPr>
        <w:t xml:space="preserve"> L.J. Principal component analysis[J]. Wiley Interdisciplinary Reviews: Computational Statistics. 2 (4): 433–459. 2010</w:t>
      </w:r>
    </w:p>
    <w:p w14:paraId="032C4558" w14:textId="1C859B57" w:rsidR="008F423B" w:rsidRPr="003C4EFE" w:rsidRDefault="00E425C4" w:rsidP="00C5012E">
      <w:pPr>
        <w:pStyle w:val="a0"/>
        <w:ind w:left="425" w:hangingChars="177" w:hanging="425"/>
        <w:jc w:val="both"/>
        <w:rPr>
          <w:color w:val="000000" w:themeColor="text1"/>
        </w:rPr>
      </w:pPr>
      <w:r>
        <w:rPr>
          <w:color w:val="000000" w:themeColor="text1"/>
        </w:rPr>
        <w:t>[8</w:t>
      </w:r>
      <w:proofErr w:type="gramStart"/>
      <w:r w:rsidR="00F376F1">
        <w:rPr>
          <w:color w:val="000000" w:themeColor="text1"/>
        </w:rPr>
        <w:t xml:space="preserve">]  </w:t>
      </w:r>
      <w:r w:rsidR="001D34DC" w:rsidRPr="003C4EFE">
        <w:rPr>
          <w:color w:val="000000" w:themeColor="text1"/>
        </w:rPr>
        <w:t>Peter</w:t>
      </w:r>
      <w:proofErr w:type="gramEnd"/>
      <w:r w:rsidR="001D34DC" w:rsidRPr="003C4EFE">
        <w:rPr>
          <w:color w:val="000000" w:themeColor="text1"/>
        </w:rPr>
        <w:t xml:space="preserve"> J. </w:t>
      </w:r>
      <w:proofErr w:type="spellStart"/>
      <w:r w:rsidR="001D34DC" w:rsidRPr="003C4EFE">
        <w:rPr>
          <w:color w:val="000000" w:themeColor="text1"/>
        </w:rPr>
        <w:t>Rousseeuw</w:t>
      </w:r>
      <w:proofErr w:type="spellEnd"/>
      <w:r w:rsidR="001D34DC" w:rsidRPr="003C4EFE">
        <w:rPr>
          <w:color w:val="000000" w:themeColor="text1"/>
        </w:rPr>
        <w:t xml:space="preserve">. Silhouettes: </w:t>
      </w:r>
      <w:proofErr w:type="gramStart"/>
      <w:r w:rsidR="001D34DC" w:rsidRPr="003C4EFE">
        <w:rPr>
          <w:color w:val="000000" w:themeColor="text1"/>
        </w:rPr>
        <w:t>a</w:t>
      </w:r>
      <w:proofErr w:type="gramEnd"/>
      <w:r w:rsidR="001D34DC" w:rsidRPr="003C4EFE">
        <w:rPr>
          <w:color w:val="000000" w:themeColor="text1"/>
        </w:rPr>
        <w:t xml:space="preserve"> Graphical Aid to the Interpretation and Validation of Cluster Analysis[J]. Computational and Applied Mathematics. </w:t>
      </w:r>
      <w:r w:rsidR="001D34DC" w:rsidRPr="006043DB">
        <w:rPr>
          <w:color w:val="000000" w:themeColor="text1"/>
        </w:rPr>
        <w:t>20</w:t>
      </w:r>
      <w:r w:rsidR="001D34DC" w:rsidRPr="003C4EFE">
        <w:rPr>
          <w:color w:val="000000" w:themeColor="text1"/>
        </w:rPr>
        <w:t>: 53–65. 1987.</w:t>
      </w:r>
    </w:p>
    <w:p w14:paraId="546D01A2" w14:textId="4CA513F3" w:rsidR="008F423B" w:rsidRPr="003C4EFE" w:rsidRDefault="00E425C4" w:rsidP="00C5012E">
      <w:pPr>
        <w:pStyle w:val="a0"/>
        <w:ind w:left="425" w:hangingChars="177" w:hanging="425"/>
        <w:jc w:val="both"/>
        <w:rPr>
          <w:color w:val="000000" w:themeColor="text1"/>
        </w:rPr>
      </w:pPr>
      <w:r>
        <w:rPr>
          <w:color w:val="000000" w:themeColor="text1"/>
        </w:rPr>
        <w:t>[9</w:t>
      </w:r>
      <w:proofErr w:type="gramStart"/>
      <w:r w:rsidR="001D34DC" w:rsidRPr="003C4EFE">
        <w:rPr>
          <w:color w:val="000000" w:themeColor="text1"/>
        </w:rPr>
        <w:t xml:space="preserve">] </w:t>
      </w:r>
      <w:r w:rsidR="00F376F1">
        <w:rPr>
          <w:color w:val="000000" w:themeColor="text1"/>
        </w:rPr>
        <w:t xml:space="preserve"> </w:t>
      </w:r>
      <w:proofErr w:type="spellStart"/>
      <w:r w:rsidR="001D34DC" w:rsidRPr="003C4EFE">
        <w:rPr>
          <w:color w:val="000000" w:themeColor="text1"/>
        </w:rPr>
        <w:t>Nenad</w:t>
      </w:r>
      <w:proofErr w:type="spellEnd"/>
      <w:proofErr w:type="gramEnd"/>
      <w:r w:rsidR="001D34DC" w:rsidRPr="003C4EFE">
        <w:rPr>
          <w:color w:val="000000" w:themeColor="text1"/>
        </w:rPr>
        <w:t xml:space="preserve"> </w:t>
      </w:r>
      <w:proofErr w:type="spellStart"/>
      <w:r w:rsidR="001D34DC" w:rsidRPr="003C4EFE">
        <w:rPr>
          <w:color w:val="000000" w:themeColor="text1"/>
        </w:rPr>
        <w:t>Toma</w:t>
      </w:r>
      <w:proofErr w:type="spellEnd"/>
      <w:r w:rsidR="001D34DC" w:rsidRPr="003C4EFE">
        <w:rPr>
          <w:color w:val="000000" w:themeColor="text1"/>
        </w:rPr>
        <w:t xml:space="preserve"> </w:t>
      </w:r>
      <w:proofErr w:type="spellStart"/>
      <w:r w:rsidR="001D34DC" w:rsidRPr="003C4EFE">
        <w:rPr>
          <w:color w:val="000000" w:themeColor="text1"/>
        </w:rPr>
        <w:t>sev</w:t>
      </w:r>
      <w:r w:rsidR="001D34DC" w:rsidRPr="003C4EFE">
        <w:rPr>
          <w:color w:val="000000" w:themeColor="text1"/>
        </w:rPr>
        <w:t>，</w:t>
      </w:r>
      <w:r w:rsidR="001D34DC" w:rsidRPr="003C4EFE">
        <w:rPr>
          <w:color w:val="000000" w:themeColor="text1"/>
        </w:rPr>
        <w:t>Milo</w:t>
      </w:r>
      <w:proofErr w:type="spellEnd"/>
      <w:r w:rsidR="001D34DC" w:rsidRPr="003C4EFE">
        <w:rPr>
          <w:color w:val="000000" w:themeColor="text1"/>
        </w:rPr>
        <w:t xml:space="preserve"> s </w:t>
      </w:r>
      <w:proofErr w:type="spellStart"/>
      <w:r w:rsidR="001D34DC" w:rsidRPr="003C4EFE">
        <w:rPr>
          <w:color w:val="000000" w:themeColor="text1"/>
        </w:rPr>
        <w:t>Radovanovi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Dunja</w:t>
      </w:r>
      <w:proofErr w:type="spellEnd"/>
      <w:r w:rsidR="001D34DC" w:rsidRPr="003C4EFE">
        <w:rPr>
          <w:color w:val="000000" w:themeColor="text1"/>
        </w:rPr>
        <w:t xml:space="preserve"> </w:t>
      </w:r>
      <w:proofErr w:type="spellStart"/>
      <w:r w:rsidR="001D34DC" w:rsidRPr="003C4EFE">
        <w:rPr>
          <w:color w:val="000000" w:themeColor="text1"/>
        </w:rPr>
        <w:t>Mladeni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and</w:t>
      </w:r>
      <w:proofErr w:type="spellEnd"/>
      <w:r w:rsidR="001D34DC" w:rsidRPr="003C4EFE">
        <w:rPr>
          <w:color w:val="000000" w:themeColor="text1"/>
        </w:rPr>
        <w:t xml:space="preserve"> </w:t>
      </w:r>
      <w:proofErr w:type="spellStart"/>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w:t>
      </w:r>
      <w:proofErr w:type="spellEnd"/>
      <w:r w:rsidR="001D34DC" w:rsidRPr="003C4EFE">
        <w:rPr>
          <w:color w:val="000000" w:themeColor="text1"/>
        </w:rPr>
        <w:t xml:space="preserve"> c. The Role of Hubness in Clustering High-Dimensional Data[J]</w:t>
      </w:r>
      <w:r w:rsidR="001D34DC" w:rsidRPr="003C4EFE">
        <w:rPr>
          <w:color w:val="000000" w:themeColor="text1"/>
        </w:rPr>
        <w:t>，</w:t>
      </w:r>
      <w:r w:rsidR="001D34DC" w:rsidRPr="003C4EFE">
        <w:rPr>
          <w:color w:val="000000" w:themeColor="text1"/>
        </w:rPr>
        <w:t>IEEE TRANSACTIONS ON KNOWLEDGE AND DATA ENGINEERING, VOL. 26, NO. 3</w:t>
      </w:r>
      <w:r w:rsidR="00EE63BD">
        <w:rPr>
          <w:color w:val="000000" w:themeColor="text1"/>
        </w:rPr>
        <w:t xml:space="preserve">. </w:t>
      </w:r>
      <w:r w:rsidR="001D34DC" w:rsidRPr="003C4EFE">
        <w:rPr>
          <w:color w:val="000000" w:themeColor="text1"/>
        </w:rPr>
        <w:t xml:space="preserve">2014 </w:t>
      </w:r>
    </w:p>
    <w:p w14:paraId="74E47453" w14:textId="151EB4C3" w:rsidR="008F423B" w:rsidRPr="003C4EFE" w:rsidRDefault="001D34DC" w:rsidP="00660FBE">
      <w:pPr>
        <w:pStyle w:val="a0"/>
        <w:ind w:left="566" w:hangingChars="236" w:hanging="566"/>
        <w:jc w:val="both"/>
        <w:rPr>
          <w:color w:val="000000" w:themeColor="text1"/>
          <w:lang w:eastAsia="zh-CN"/>
        </w:rPr>
      </w:pPr>
      <w:r w:rsidRPr="003C4EFE">
        <w:rPr>
          <w:color w:val="000000" w:themeColor="text1"/>
        </w:rPr>
        <w:lastRenderedPageBreak/>
        <w:t xml:space="preserve"> </w:t>
      </w:r>
      <w:r w:rsidR="00820B84">
        <w:rPr>
          <w:color w:val="000000" w:themeColor="text1"/>
        </w:rPr>
        <w:t xml:space="preserve">[10] </w:t>
      </w:r>
      <w:proofErr w:type="spellStart"/>
      <w:r w:rsidR="00304E06">
        <w:rPr>
          <w:color w:val="000000" w:themeColor="text1"/>
        </w:rPr>
        <w:t>Lichman</w:t>
      </w:r>
      <w:proofErr w:type="spellEnd"/>
      <w:r w:rsidR="00304E06">
        <w:rPr>
          <w:color w:val="000000" w:themeColor="text1"/>
        </w:rPr>
        <w:t xml:space="preserve">, M. </w:t>
      </w:r>
      <w:r w:rsidR="00304E06" w:rsidRPr="00304E06">
        <w:rPr>
          <w:color w:val="000000" w:themeColor="text1"/>
        </w:rPr>
        <w:t xml:space="preserve"> UCI Machine Learning Repository [http://archive.ics.uci.edu/ml]. Irvine, CA: University of California, School of Information and Computer Science. </w:t>
      </w:r>
      <w:r w:rsidR="00304E06" w:rsidRPr="00304E06">
        <w:rPr>
          <w:color w:val="000000" w:themeColor="text1"/>
          <w:lang w:eastAsia="zh-CN"/>
        </w:rPr>
        <w:t>2013</w:t>
      </w:r>
    </w:p>
    <w:p w14:paraId="4467FD67" w14:textId="77777777" w:rsidR="002261F2" w:rsidRDefault="002261F2">
      <w:pPr>
        <w:pStyle w:val="a0"/>
        <w:rPr>
          <w:b/>
          <w:color w:val="000000" w:themeColor="text1"/>
          <w:lang w:eastAsia="zh-CN"/>
        </w:rPr>
      </w:pPr>
    </w:p>
    <w:p w14:paraId="647126A4" w14:textId="77777777" w:rsidR="002261F2" w:rsidRDefault="002261F2">
      <w:pPr>
        <w:pStyle w:val="a0"/>
        <w:rPr>
          <w:b/>
          <w:color w:val="000000" w:themeColor="text1"/>
          <w:lang w:eastAsia="zh-CN"/>
        </w:rPr>
      </w:pPr>
    </w:p>
    <w:p w14:paraId="63E453B1" w14:textId="77777777" w:rsidR="002261F2" w:rsidRDefault="002261F2">
      <w:pPr>
        <w:pStyle w:val="a0"/>
        <w:rPr>
          <w:b/>
          <w:color w:val="000000" w:themeColor="text1"/>
          <w:lang w:eastAsia="zh-CN"/>
        </w:rPr>
      </w:pPr>
    </w:p>
    <w:p w14:paraId="3526ADD0" w14:textId="705B1B80" w:rsidR="008F423B" w:rsidRPr="003C4EFE" w:rsidRDefault="001D34DC">
      <w:pPr>
        <w:pStyle w:val="a0"/>
        <w:rPr>
          <w:color w:val="000000" w:themeColor="text1"/>
          <w:lang w:eastAsia="zh-CN"/>
        </w:rPr>
      </w:pPr>
      <w:r w:rsidRPr="003C4EFE">
        <w:rPr>
          <w:b/>
          <w:color w:val="000000" w:themeColor="text1"/>
          <w:lang w:eastAsia="zh-CN"/>
        </w:rPr>
        <w:t>作者简介</w:t>
      </w:r>
      <w:r w:rsidRPr="003C4EFE">
        <w:rPr>
          <w:color w:val="000000" w:themeColor="text1"/>
          <w:lang w:eastAsia="zh-CN"/>
        </w:rPr>
        <w:t>：郎江涛（</w:t>
      </w:r>
      <w:r w:rsidRPr="003C4EFE">
        <w:rPr>
          <w:color w:val="000000" w:themeColor="text1"/>
          <w:lang w:eastAsia="zh-CN"/>
        </w:rPr>
        <w:t>1990-</w:t>
      </w:r>
      <w:r w:rsidRPr="003C4EFE">
        <w:rPr>
          <w:color w:val="000000" w:themeColor="text1"/>
          <w:lang w:eastAsia="zh-CN"/>
        </w:rPr>
        <w:t>），男，山西人，硕士生，</w:t>
      </w:r>
      <w:r w:rsidR="008B4F34" w:rsidRPr="003C4EFE">
        <w:rPr>
          <w:rFonts w:hint="eastAsia"/>
          <w:color w:val="000000" w:themeColor="text1"/>
          <w:lang w:eastAsia="zh-CN"/>
        </w:rPr>
        <w:t>本科学士学位</w:t>
      </w:r>
      <w:r w:rsidRPr="003C4EFE">
        <w:rPr>
          <w:color w:val="000000" w:themeColor="text1"/>
          <w:lang w:eastAsia="zh-CN"/>
        </w:rPr>
        <w:t>，研究方向计算机应用技术</w:t>
      </w:r>
    </w:p>
    <w:p w14:paraId="5C92DB21" w14:textId="63F79D50" w:rsidR="005C7228" w:rsidRPr="003C4EFE" w:rsidRDefault="005C7228" w:rsidP="005C7228">
      <w:pPr>
        <w:spacing w:line="400" w:lineRule="exact"/>
        <w:rPr>
          <w:rFonts w:ascii="宋体" w:hAnsi="宋体"/>
          <w:b/>
          <w:color w:val="000000" w:themeColor="text1"/>
          <w:szCs w:val="21"/>
          <w:lang w:eastAsia="zh-CN"/>
        </w:rPr>
      </w:pPr>
      <w:bookmarkStart w:id="12" w:name="header-c430"/>
      <w:bookmarkEnd w:id="12"/>
      <w:r w:rsidRPr="003C4EFE">
        <w:rPr>
          <w:rFonts w:ascii="宋体" w:hAnsi="宋体" w:hint="eastAsia"/>
          <w:b/>
          <w:color w:val="000000" w:themeColor="text1"/>
          <w:szCs w:val="21"/>
          <w:lang w:eastAsia="zh-CN"/>
        </w:rPr>
        <w:t>联系地址</w:t>
      </w:r>
      <w:r w:rsidRPr="003C4EFE">
        <w:rPr>
          <w:rFonts w:ascii="宋体" w:hAnsi="宋体" w:hint="eastAsia"/>
          <w:bCs/>
          <w:color w:val="000000" w:themeColor="text1"/>
          <w:szCs w:val="21"/>
          <w:lang w:eastAsia="zh-CN"/>
        </w:rPr>
        <w:t>：</w:t>
      </w:r>
      <w:r w:rsidR="00F95FC3" w:rsidRPr="003C4EFE">
        <w:rPr>
          <w:rFonts w:ascii="宋体" w:hAnsi="宋体"/>
          <w:bCs/>
          <w:color w:val="000000" w:themeColor="text1"/>
          <w:szCs w:val="21"/>
          <w:lang w:eastAsia="zh-CN"/>
        </w:rPr>
        <w:t>重庆市重庆大学计算机学院</w:t>
      </w:r>
    </w:p>
    <w:p w14:paraId="08ED5882" w14:textId="1562EF07" w:rsidR="005C7228" w:rsidRPr="003C4EFE" w:rsidRDefault="005C7228" w:rsidP="005C7228">
      <w:pPr>
        <w:spacing w:line="400" w:lineRule="exact"/>
        <w:rPr>
          <w:rFonts w:ascii="宋体" w:hAnsi="宋体"/>
          <w:bCs/>
          <w:color w:val="000000" w:themeColor="text1"/>
          <w:szCs w:val="21"/>
          <w:lang w:eastAsia="zh-CN"/>
        </w:rPr>
      </w:pPr>
      <w:r w:rsidRPr="003C4EFE">
        <w:rPr>
          <w:rFonts w:ascii="宋体" w:hAnsi="宋体" w:hint="eastAsia"/>
          <w:b/>
          <w:color w:val="000000" w:themeColor="text1"/>
          <w:szCs w:val="21"/>
        </w:rPr>
        <w:t>邮编</w:t>
      </w:r>
      <w:r w:rsidRPr="003C4EFE">
        <w:rPr>
          <w:rFonts w:ascii="宋体" w:hAnsi="宋体" w:hint="eastAsia"/>
          <w:bCs/>
          <w:color w:val="000000" w:themeColor="text1"/>
          <w:szCs w:val="21"/>
        </w:rPr>
        <w:t>：</w:t>
      </w:r>
      <w:r w:rsidR="00F95FC3" w:rsidRPr="003C4EFE">
        <w:rPr>
          <w:rFonts w:ascii="宋体" w:hAnsi="宋体"/>
          <w:bCs/>
          <w:color w:val="000000" w:themeColor="text1"/>
          <w:szCs w:val="21"/>
          <w:lang w:eastAsia="zh-CN"/>
        </w:rPr>
        <w:t>400044</w:t>
      </w:r>
    </w:p>
    <w:p w14:paraId="14692CB3" w14:textId="6EC265C2"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电子邮箱：</w:t>
      </w:r>
      <w:r w:rsidR="00F95FC3" w:rsidRPr="003C4EFE">
        <w:rPr>
          <w:rFonts w:ascii="宋体" w:hAnsi="宋体"/>
          <w:b/>
          <w:color w:val="000000" w:themeColor="text1"/>
          <w:szCs w:val="21"/>
        </w:rPr>
        <w:t>sh</w:t>
      </w:r>
      <w:r w:rsidR="00F95FC3" w:rsidRPr="003C4EFE">
        <w:rPr>
          <w:rFonts w:ascii="宋体" w:hAnsi="宋体"/>
          <w:b/>
          <w:color w:val="000000" w:themeColor="text1"/>
          <w:szCs w:val="21"/>
          <w:lang w:eastAsia="zh-CN"/>
        </w:rPr>
        <w:t>uiyibu.ja@gmail.com</w:t>
      </w:r>
      <w:r w:rsidRPr="003C4EFE">
        <w:rPr>
          <w:rFonts w:ascii="宋体" w:hAnsi="宋体" w:hint="eastAsia"/>
          <w:color w:val="000000" w:themeColor="text1"/>
          <w:szCs w:val="21"/>
        </w:rPr>
        <w:t xml:space="preserve">    </w:t>
      </w:r>
    </w:p>
    <w:p w14:paraId="21E48EB8" w14:textId="0DEC005C"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联系电话：</w:t>
      </w:r>
      <w:r w:rsidR="00F95FC3" w:rsidRPr="003C4EFE">
        <w:rPr>
          <w:rFonts w:ascii="宋体" w:hAnsi="宋体"/>
          <w:color w:val="000000" w:themeColor="text1"/>
          <w:szCs w:val="21"/>
        </w:rPr>
        <w:t>18883701550</w:t>
      </w:r>
    </w:p>
    <w:p w14:paraId="1BD3EED7" w14:textId="1DBA03EE" w:rsidR="008F423B" w:rsidRPr="003C4EFE" w:rsidRDefault="005C7228" w:rsidP="009E01F5">
      <w:pPr>
        <w:spacing w:line="360" w:lineRule="exact"/>
        <w:outlineLvl w:val="0"/>
        <w:rPr>
          <w:color w:val="000000" w:themeColor="text1"/>
        </w:rPr>
      </w:pPr>
      <w:r w:rsidRPr="003C4EFE">
        <w:rPr>
          <w:rFonts w:ascii="宋体" w:hAnsi="宋体" w:hint="eastAsia"/>
          <w:b/>
          <w:color w:val="000000" w:themeColor="text1"/>
          <w:szCs w:val="21"/>
        </w:rPr>
        <w:t>QQ：</w:t>
      </w:r>
      <w:r w:rsidR="00F95FC3" w:rsidRPr="003C4EFE">
        <w:rPr>
          <w:rFonts w:ascii="宋体" w:hAnsi="宋体"/>
          <w:color w:val="000000" w:themeColor="text1"/>
          <w:szCs w:val="21"/>
        </w:rPr>
        <w:t>296017297</w:t>
      </w:r>
    </w:p>
    <w:p w14:paraId="2C7E5DFC" w14:textId="77777777" w:rsidR="008F423B" w:rsidRPr="003C4EFE" w:rsidRDefault="008F423B">
      <w:pPr>
        <w:pStyle w:val="a0"/>
        <w:rPr>
          <w:color w:val="000000" w:themeColor="text1"/>
        </w:rPr>
      </w:pPr>
    </w:p>
    <w:p w14:paraId="06E86903" w14:textId="77777777" w:rsidR="008F423B" w:rsidRPr="003C4EFE" w:rsidRDefault="008F423B">
      <w:pPr>
        <w:pStyle w:val="a0"/>
        <w:rPr>
          <w:color w:val="000000" w:themeColor="text1"/>
        </w:rPr>
      </w:pPr>
    </w:p>
    <w:p w14:paraId="1D11511D" w14:textId="77777777" w:rsidR="008F423B" w:rsidRPr="003C4EFE" w:rsidRDefault="008F423B">
      <w:pPr>
        <w:pStyle w:val="a0"/>
        <w:rPr>
          <w:color w:val="000000" w:themeColor="text1"/>
        </w:rPr>
      </w:pPr>
    </w:p>
    <w:p w14:paraId="3C6181C7" w14:textId="77777777" w:rsidR="008F423B" w:rsidRPr="003C4EFE" w:rsidRDefault="008F423B">
      <w:pPr>
        <w:pStyle w:val="a0"/>
        <w:rPr>
          <w:color w:val="000000" w:themeColor="text1"/>
        </w:rPr>
      </w:pPr>
    </w:p>
    <w:p w14:paraId="03BC8AA2" w14:textId="77777777" w:rsidR="008F423B" w:rsidRPr="003C4EFE" w:rsidRDefault="008F423B">
      <w:pPr>
        <w:pStyle w:val="a0"/>
        <w:rPr>
          <w:color w:val="000000" w:themeColor="text1"/>
        </w:rPr>
      </w:pPr>
    </w:p>
    <w:p w14:paraId="731F2C6F" w14:textId="77777777" w:rsidR="008F423B" w:rsidRPr="003C4EFE" w:rsidRDefault="008F423B">
      <w:pPr>
        <w:pStyle w:val="a0"/>
        <w:rPr>
          <w:color w:val="000000" w:themeColor="text1"/>
        </w:rPr>
      </w:pPr>
    </w:p>
    <w:p w14:paraId="0DF89863" w14:textId="77777777" w:rsidR="008F423B" w:rsidRPr="003C4EFE" w:rsidRDefault="008F423B">
      <w:pPr>
        <w:pStyle w:val="a0"/>
        <w:rPr>
          <w:color w:val="000000" w:themeColor="text1"/>
        </w:rPr>
      </w:pPr>
    </w:p>
    <w:p w14:paraId="14FABD66" w14:textId="77777777" w:rsidR="008F423B" w:rsidRPr="003C4EFE" w:rsidRDefault="008F423B">
      <w:pPr>
        <w:pStyle w:val="a0"/>
        <w:rPr>
          <w:color w:val="000000" w:themeColor="text1"/>
        </w:rPr>
      </w:pPr>
    </w:p>
    <w:p w14:paraId="7240A4B4" w14:textId="77777777" w:rsidR="008F423B" w:rsidRPr="003C4EFE" w:rsidRDefault="008F423B">
      <w:pPr>
        <w:pStyle w:val="a0"/>
        <w:rPr>
          <w:color w:val="000000" w:themeColor="text1"/>
        </w:rPr>
      </w:pPr>
    </w:p>
    <w:p w14:paraId="34FB8580" w14:textId="77777777" w:rsidR="008F423B" w:rsidRPr="003C4EFE" w:rsidRDefault="008F423B">
      <w:pPr>
        <w:pStyle w:val="a0"/>
        <w:rPr>
          <w:color w:val="000000" w:themeColor="text1"/>
        </w:rPr>
      </w:pPr>
    </w:p>
    <w:p w14:paraId="303D5FEF" w14:textId="77777777" w:rsidR="008F423B" w:rsidRPr="003C4EFE" w:rsidRDefault="008F423B">
      <w:pPr>
        <w:pStyle w:val="a0"/>
        <w:rPr>
          <w:color w:val="000000" w:themeColor="text1"/>
        </w:rPr>
      </w:pPr>
    </w:p>
    <w:sectPr w:rsidR="008F423B" w:rsidRPr="003C4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674D3" w14:textId="77777777" w:rsidR="00DF03C0" w:rsidRDefault="00DF03C0">
      <w:pPr>
        <w:spacing w:after="0"/>
      </w:pPr>
      <w:r>
        <w:separator/>
      </w:r>
    </w:p>
  </w:endnote>
  <w:endnote w:type="continuationSeparator" w:id="0">
    <w:p w14:paraId="42849168" w14:textId="77777777" w:rsidR="00DF03C0" w:rsidRDefault="00DF03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57B48" w14:textId="77777777" w:rsidR="00DF03C0" w:rsidRDefault="00DF03C0">
      <w:r>
        <w:separator/>
      </w:r>
    </w:p>
  </w:footnote>
  <w:footnote w:type="continuationSeparator" w:id="0">
    <w:p w14:paraId="06310F69" w14:textId="77777777" w:rsidR="00DF03C0" w:rsidRDefault="00DF03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50C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DB3C50"/>
    <w:multiLevelType w:val="multilevel"/>
    <w:tmpl w:val="4E405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032E7B"/>
    <w:multiLevelType w:val="multilevel"/>
    <w:tmpl w:val="9238F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Dylan">
    <w15:presenceInfo w15:providerId="Windows Live" w15:userId="44ea324732954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00D45"/>
    <w:rsid w:val="0000346A"/>
    <w:rsid w:val="00011C8B"/>
    <w:rsid w:val="00023130"/>
    <w:rsid w:val="000253A8"/>
    <w:rsid w:val="000269CB"/>
    <w:rsid w:val="0003236D"/>
    <w:rsid w:val="000415E5"/>
    <w:rsid w:val="00043FA9"/>
    <w:rsid w:val="000449EC"/>
    <w:rsid w:val="00056B3C"/>
    <w:rsid w:val="00056EDC"/>
    <w:rsid w:val="00060B9C"/>
    <w:rsid w:val="00061B13"/>
    <w:rsid w:val="00066323"/>
    <w:rsid w:val="00072523"/>
    <w:rsid w:val="00075220"/>
    <w:rsid w:val="000854AB"/>
    <w:rsid w:val="00087771"/>
    <w:rsid w:val="00091D77"/>
    <w:rsid w:val="00097776"/>
    <w:rsid w:val="000A2657"/>
    <w:rsid w:val="000B0DB6"/>
    <w:rsid w:val="000C0231"/>
    <w:rsid w:val="000C0B0C"/>
    <w:rsid w:val="000C4E48"/>
    <w:rsid w:val="000D52B6"/>
    <w:rsid w:val="000D5CB4"/>
    <w:rsid w:val="000E79BE"/>
    <w:rsid w:val="000F6338"/>
    <w:rsid w:val="000F66A7"/>
    <w:rsid w:val="00117D2A"/>
    <w:rsid w:val="00123801"/>
    <w:rsid w:val="00124A16"/>
    <w:rsid w:val="0012700B"/>
    <w:rsid w:val="00135C90"/>
    <w:rsid w:val="00141A5B"/>
    <w:rsid w:val="00141E22"/>
    <w:rsid w:val="00151322"/>
    <w:rsid w:val="0015298C"/>
    <w:rsid w:val="00153B52"/>
    <w:rsid w:val="001547B6"/>
    <w:rsid w:val="001567A6"/>
    <w:rsid w:val="00160DAE"/>
    <w:rsid w:val="00166889"/>
    <w:rsid w:val="001668BC"/>
    <w:rsid w:val="0017799A"/>
    <w:rsid w:val="00180E87"/>
    <w:rsid w:val="00195BD4"/>
    <w:rsid w:val="001C214B"/>
    <w:rsid w:val="001C34E9"/>
    <w:rsid w:val="001D34DC"/>
    <w:rsid w:val="001D3D55"/>
    <w:rsid w:val="001E01DC"/>
    <w:rsid w:val="001E09FC"/>
    <w:rsid w:val="001E24DE"/>
    <w:rsid w:val="001F6617"/>
    <w:rsid w:val="001F715E"/>
    <w:rsid w:val="0020145F"/>
    <w:rsid w:val="00203744"/>
    <w:rsid w:val="0020484B"/>
    <w:rsid w:val="002049F4"/>
    <w:rsid w:val="00210172"/>
    <w:rsid w:val="00215CEA"/>
    <w:rsid w:val="0021742B"/>
    <w:rsid w:val="002200D6"/>
    <w:rsid w:val="0022412C"/>
    <w:rsid w:val="002261F2"/>
    <w:rsid w:val="00245B9D"/>
    <w:rsid w:val="0025086A"/>
    <w:rsid w:val="0027090B"/>
    <w:rsid w:val="00272274"/>
    <w:rsid w:val="00272CB1"/>
    <w:rsid w:val="00281CDC"/>
    <w:rsid w:val="00287F18"/>
    <w:rsid w:val="00290A56"/>
    <w:rsid w:val="00295634"/>
    <w:rsid w:val="002964BD"/>
    <w:rsid w:val="00297619"/>
    <w:rsid w:val="002B259D"/>
    <w:rsid w:val="002B298F"/>
    <w:rsid w:val="002B4385"/>
    <w:rsid w:val="002D09DB"/>
    <w:rsid w:val="002D3DD0"/>
    <w:rsid w:val="002D7DD1"/>
    <w:rsid w:val="002D7F11"/>
    <w:rsid w:val="002E3C97"/>
    <w:rsid w:val="002F360D"/>
    <w:rsid w:val="002F523D"/>
    <w:rsid w:val="00300676"/>
    <w:rsid w:val="00304E06"/>
    <w:rsid w:val="00307300"/>
    <w:rsid w:val="0031449D"/>
    <w:rsid w:val="00324127"/>
    <w:rsid w:val="00324FC9"/>
    <w:rsid w:val="00325387"/>
    <w:rsid w:val="0032752A"/>
    <w:rsid w:val="0033435D"/>
    <w:rsid w:val="00335A72"/>
    <w:rsid w:val="00337B4C"/>
    <w:rsid w:val="00345707"/>
    <w:rsid w:val="003511CF"/>
    <w:rsid w:val="003546E5"/>
    <w:rsid w:val="003561BC"/>
    <w:rsid w:val="0036082E"/>
    <w:rsid w:val="00362E27"/>
    <w:rsid w:val="00370835"/>
    <w:rsid w:val="0037254F"/>
    <w:rsid w:val="00385258"/>
    <w:rsid w:val="00386A42"/>
    <w:rsid w:val="003874FB"/>
    <w:rsid w:val="003963A7"/>
    <w:rsid w:val="003A3E22"/>
    <w:rsid w:val="003C02FB"/>
    <w:rsid w:val="003C0B7E"/>
    <w:rsid w:val="003C2A9D"/>
    <w:rsid w:val="003C4EFE"/>
    <w:rsid w:val="003D17EB"/>
    <w:rsid w:val="003D1EDE"/>
    <w:rsid w:val="003E2959"/>
    <w:rsid w:val="003E576D"/>
    <w:rsid w:val="003F7955"/>
    <w:rsid w:val="00401AC4"/>
    <w:rsid w:val="0040613E"/>
    <w:rsid w:val="00412770"/>
    <w:rsid w:val="00422051"/>
    <w:rsid w:val="00424535"/>
    <w:rsid w:val="004330B2"/>
    <w:rsid w:val="0043318B"/>
    <w:rsid w:val="00436CBA"/>
    <w:rsid w:val="0044040C"/>
    <w:rsid w:val="00442A61"/>
    <w:rsid w:val="00444393"/>
    <w:rsid w:val="00451319"/>
    <w:rsid w:val="00451C87"/>
    <w:rsid w:val="00454FD4"/>
    <w:rsid w:val="0045745E"/>
    <w:rsid w:val="00461976"/>
    <w:rsid w:val="004626BD"/>
    <w:rsid w:val="0046615E"/>
    <w:rsid w:val="0047111A"/>
    <w:rsid w:val="00473D7C"/>
    <w:rsid w:val="00477813"/>
    <w:rsid w:val="00480409"/>
    <w:rsid w:val="00482B2F"/>
    <w:rsid w:val="0048479E"/>
    <w:rsid w:val="00490019"/>
    <w:rsid w:val="00491966"/>
    <w:rsid w:val="004933C7"/>
    <w:rsid w:val="00496474"/>
    <w:rsid w:val="00496B7C"/>
    <w:rsid w:val="004A1A23"/>
    <w:rsid w:val="004A1B9B"/>
    <w:rsid w:val="004B6AB5"/>
    <w:rsid w:val="004D0D05"/>
    <w:rsid w:val="004D6732"/>
    <w:rsid w:val="004E0356"/>
    <w:rsid w:val="004E29B3"/>
    <w:rsid w:val="004F72F1"/>
    <w:rsid w:val="0051028F"/>
    <w:rsid w:val="00511692"/>
    <w:rsid w:val="005179B0"/>
    <w:rsid w:val="005208D9"/>
    <w:rsid w:val="00523928"/>
    <w:rsid w:val="00524197"/>
    <w:rsid w:val="00524CED"/>
    <w:rsid w:val="005310A2"/>
    <w:rsid w:val="00554A1B"/>
    <w:rsid w:val="0055626D"/>
    <w:rsid w:val="005562EC"/>
    <w:rsid w:val="0056495A"/>
    <w:rsid w:val="0056765A"/>
    <w:rsid w:val="00571EC7"/>
    <w:rsid w:val="00590D07"/>
    <w:rsid w:val="005A4018"/>
    <w:rsid w:val="005C7228"/>
    <w:rsid w:val="005E25FE"/>
    <w:rsid w:val="005E53D7"/>
    <w:rsid w:val="005E6AB4"/>
    <w:rsid w:val="005E6CBC"/>
    <w:rsid w:val="005E778B"/>
    <w:rsid w:val="00603784"/>
    <w:rsid w:val="006043DB"/>
    <w:rsid w:val="00621E07"/>
    <w:rsid w:val="00622795"/>
    <w:rsid w:val="00626A58"/>
    <w:rsid w:val="0063288C"/>
    <w:rsid w:val="00633332"/>
    <w:rsid w:val="00633D32"/>
    <w:rsid w:val="00636B34"/>
    <w:rsid w:val="00637451"/>
    <w:rsid w:val="00645318"/>
    <w:rsid w:val="006574B6"/>
    <w:rsid w:val="00660FBE"/>
    <w:rsid w:val="00663562"/>
    <w:rsid w:val="00663C16"/>
    <w:rsid w:val="0066754F"/>
    <w:rsid w:val="0067028E"/>
    <w:rsid w:val="00673504"/>
    <w:rsid w:val="006756D0"/>
    <w:rsid w:val="0067708E"/>
    <w:rsid w:val="0068710E"/>
    <w:rsid w:val="00694569"/>
    <w:rsid w:val="006957BA"/>
    <w:rsid w:val="006A23D2"/>
    <w:rsid w:val="006B47A1"/>
    <w:rsid w:val="006C492C"/>
    <w:rsid w:val="00726C24"/>
    <w:rsid w:val="00735909"/>
    <w:rsid w:val="00735DF9"/>
    <w:rsid w:val="00737021"/>
    <w:rsid w:val="00737B4A"/>
    <w:rsid w:val="00740826"/>
    <w:rsid w:val="00745424"/>
    <w:rsid w:val="007514C4"/>
    <w:rsid w:val="00764900"/>
    <w:rsid w:val="00780CC7"/>
    <w:rsid w:val="007835EC"/>
    <w:rsid w:val="00784646"/>
    <w:rsid w:val="00784D58"/>
    <w:rsid w:val="00792C1E"/>
    <w:rsid w:val="0079370D"/>
    <w:rsid w:val="00793769"/>
    <w:rsid w:val="0079587D"/>
    <w:rsid w:val="007976B3"/>
    <w:rsid w:val="007A5D21"/>
    <w:rsid w:val="007B1128"/>
    <w:rsid w:val="007B611A"/>
    <w:rsid w:val="007B7A2B"/>
    <w:rsid w:val="007C0AAF"/>
    <w:rsid w:val="007C1821"/>
    <w:rsid w:val="007C3640"/>
    <w:rsid w:val="007D4635"/>
    <w:rsid w:val="007E2A1A"/>
    <w:rsid w:val="007E3AA0"/>
    <w:rsid w:val="007E4534"/>
    <w:rsid w:val="007E69CB"/>
    <w:rsid w:val="007E798B"/>
    <w:rsid w:val="007F4C14"/>
    <w:rsid w:val="007F6EE4"/>
    <w:rsid w:val="00803200"/>
    <w:rsid w:val="00812103"/>
    <w:rsid w:val="00816404"/>
    <w:rsid w:val="008206AA"/>
    <w:rsid w:val="00820B84"/>
    <w:rsid w:val="00826F52"/>
    <w:rsid w:val="0083027A"/>
    <w:rsid w:val="008343D5"/>
    <w:rsid w:val="0085225F"/>
    <w:rsid w:val="00860982"/>
    <w:rsid w:val="008618E6"/>
    <w:rsid w:val="00865B57"/>
    <w:rsid w:val="00883B53"/>
    <w:rsid w:val="00884568"/>
    <w:rsid w:val="0088617D"/>
    <w:rsid w:val="008A4ACB"/>
    <w:rsid w:val="008A5FDC"/>
    <w:rsid w:val="008A6CC3"/>
    <w:rsid w:val="008B4F34"/>
    <w:rsid w:val="008B5B2F"/>
    <w:rsid w:val="008B7257"/>
    <w:rsid w:val="008D6863"/>
    <w:rsid w:val="008F423B"/>
    <w:rsid w:val="008F478D"/>
    <w:rsid w:val="008F5226"/>
    <w:rsid w:val="00911453"/>
    <w:rsid w:val="0092269E"/>
    <w:rsid w:val="00925F4B"/>
    <w:rsid w:val="00937D1C"/>
    <w:rsid w:val="00941B50"/>
    <w:rsid w:val="00946C27"/>
    <w:rsid w:val="0096303D"/>
    <w:rsid w:val="0096649E"/>
    <w:rsid w:val="009746B4"/>
    <w:rsid w:val="00974819"/>
    <w:rsid w:val="009757D7"/>
    <w:rsid w:val="00976B2D"/>
    <w:rsid w:val="00981B46"/>
    <w:rsid w:val="00985550"/>
    <w:rsid w:val="0098737B"/>
    <w:rsid w:val="00990F75"/>
    <w:rsid w:val="009A33C7"/>
    <w:rsid w:val="009A34E8"/>
    <w:rsid w:val="009B17E7"/>
    <w:rsid w:val="009B365C"/>
    <w:rsid w:val="009C0156"/>
    <w:rsid w:val="009C2993"/>
    <w:rsid w:val="009E01F5"/>
    <w:rsid w:val="00A009E9"/>
    <w:rsid w:val="00A03467"/>
    <w:rsid w:val="00A2438A"/>
    <w:rsid w:val="00A347CD"/>
    <w:rsid w:val="00A36A1B"/>
    <w:rsid w:val="00A408A2"/>
    <w:rsid w:val="00A50832"/>
    <w:rsid w:val="00A60D20"/>
    <w:rsid w:val="00A66EE5"/>
    <w:rsid w:val="00A775FE"/>
    <w:rsid w:val="00A854F2"/>
    <w:rsid w:val="00A9376A"/>
    <w:rsid w:val="00AC7724"/>
    <w:rsid w:val="00AD50C3"/>
    <w:rsid w:val="00AE1D8D"/>
    <w:rsid w:val="00AE520D"/>
    <w:rsid w:val="00AF3ECC"/>
    <w:rsid w:val="00AF4D60"/>
    <w:rsid w:val="00B049B0"/>
    <w:rsid w:val="00B063AD"/>
    <w:rsid w:val="00B10C30"/>
    <w:rsid w:val="00B10F8C"/>
    <w:rsid w:val="00B1174D"/>
    <w:rsid w:val="00B22C69"/>
    <w:rsid w:val="00B261C2"/>
    <w:rsid w:val="00B276EF"/>
    <w:rsid w:val="00B32FED"/>
    <w:rsid w:val="00B34601"/>
    <w:rsid w:val="00B34623"/>
    <w:rsid w:val="00B3726E"/>
    <w:rsid w:val="00B43775"/>
    <w:rsid w:val="00B442EF"/>
    <w:rsid w:val="00B660DE"/>
    <w:rsid w:val="00B71365"/>
    <w:rsid w:val="00B83CAB"/>
    <w:rsid w:val="00B86B75"/>
    <w:rsid w:val="00B87E22"/>
    <w:rsid w:val="00BA121D"/>
    <w:rsid w:val="00BA6B9F"/>
    <w:rsid w:val="00BA70D7"/>
    <w:rsid w:val="00BB0E67"/>
    <w:rsid w:val="00BB72F2"/>
    <w:rsid w:val="00BB7F2C"/>
    <w:rsid w:val="00BC48D5"/>
    <w:rsid w:val="00BC5224"/>
    <w:rsid w:val="00BE3253"/>
    <w:rsid w:val="00BE6FE1"/>
    <w:rsid w:val="00BF103E"/>
    <w:rsid w:val="00BF608E"/>
    <w:rsid w:val="00C043E1"/>
    <w:rsid w:val="00C06706"/>
    <w:rsid w:val="00C151DB"/>
    <w:rsid w:val="00C16BE0"/>
    <w:rsid w:val="00C32574"/>
    <w:rsid w:val="00C333A4"/>
    <w:rsid w:val="00C36279"/>
    <w:rsid w:val="00C3784E"/>
    <w:rsid w:val="00C42ED5"/>
    <w:rsid w:val="00C43503"/>
    <w:rsid w:val="00C5012E"/>
    <w:rsid w:val="00C550D5"/>
    <w:rsid w:val="00C66542"/>
    <w:rsid w:val="00C729E7"/>
    <w:rsid w:val="00C75EC7"/>
    <w:rsid w:val="00C852C5"/>
    <w:rsid w:val="00CA112C"/>
    <w:rsid w:val="00CA14F6"/>
    <w:rsid w:val="00CA7106"/>
    <w:rsid w:val="00CB1113"/>
    <w:rsid w:val="00CB45F1"/>
    <w:rsid w:val="00CB4C3B"/>
    <w:rsid w:val="00CB53D6"/>
    <w:rsid w:val="00CC7B00"/>
    <w:rsid w:val="00CC7D09"/>
    <w:rsid w:val="00CE07D5"/>
    <w:rsid w:val="00CE5B84"/>
    <w:rsid w:val="00CF387C"/>
    <w:rsid w:val="00CF5CF0"/>
    <w:rsid w:val="00D01393"/>
    <w:rsid w:val="00D01499"/>
    <w:rsid w:val="00D160D4"/>
    <w:rsid w:val="00D1734A"/>
    <w:rsid w:val="00D22500"/>
    <w:rsid w:val="00D3134C"/>
    <w:rsid w:val="00D46D78"/>
    <w:rsid w:val="00D474EF"/>
    <w:rsid w:val="00D54875"/>
    <w:rsid w:val="00D608DE"/>
    <w:rsid w:val="00D6145D"/>
    <w:rsid w:val="00D656B7"/>
    <w:rsid w:val="00D70A09"/>
    <w:rsid w:val="00D82449"/>
    <w:rsid w:val="00D865D9"/>
    <w:rsid w:val="00D9309D"/>
    <w:rsid w:val="00D95073"/>
    <w:rsid w:val="00DA0E2D"/>
    <w:rsid w:val="00DA5698"/>
    <w:rsid w:val="00DB464B"/>
    <w:rsid w:val="00DB5621"/>
    <w:rsid w:val="00DC499C"/>
    <w:rsid w:val="00DD0502"/>
    <w:rsid w:val="00DD0E2B"/>
    <w:rsid w:val="00DD44BE"/>
    <w:rsid w:val="00DD7960"/>
    <w:rsid w:val="00DE4F3A"/>
    <w:rsid w:val="00DF0329"/>
    <w:rsid w:val="00DF03C0"/>
    <w:rsid w:val="00DF158B"/>
    <w:rsid w:val="00DF2928"/>
    <w:rsid w:val="00DF2CBE"/>
    <w:rsid w:val="00DF4F98"/>
    <w:rsid w:val="00E05686"/>
    <w:rsid w:val="00E07FF2"/>
    <w:rsid w:val="00E165F4"/>
    <w:rsid w:val="00E2030E"/>
    <w:rsid w:val="00E23468"/>
    <w:rsid w:val="00E315A3"/>
    <w:rsid w:val="00E34470"/>
    <w:rsid w:val="00E425C4"/>
    <w:rsid w:val="00E446DE"/>
    <w:rsid w:val="00E45B57"/>
    <w:rsid w:val="00E46AF6"/>
    <w:rsid w:val="00E4762E"/>
    <w:rsid w:val="00E53C7B"/>
    <w:rsid w:val="00E654DA"/>
    <w:rsid w:val="00E65603"/>
    <w:rsid w:val="00E670AE"/>
    <w:rsid w:val="00E740B0"/>
    <w:rsid w:val="00E80C8B"/>
    <w:rsid w:val="00E865C4"/>
    <w:rsid w:val="00EA343D"/>
    <w:rsid w:val="00EB4535"/>
    <w:rsid w:val="00EB7CBB"/>
    <w:rsid w:val="00EC0561"/>
    <w:rsid w:val="00EE09E8"/>
    <w:rsid w:val="00EE0F28"/>
    <w:rsid w:val="00EE63BD"/>
    <w:rsid w:val="00EF3D73"/>
    <w:rsid w:val="00F14184"/>
    <w:rsid w:val="00F319EF"/>
    <w:rsid w:val="00F376F1"/>
    <w:rsid w:val="00F425E5"/>
    <w:rsid w:val="00F54733"/>
    <w:rsid w:val="00F55831"/>
    <w:rsid w:val="00F67779"/>
    <w:rsid w:val="00F81486"/>
    <w:rsid w:val="00F81E7B"/>
    <w:rsid w:val="00F95FC3"/>
    <w:rsid w:val="00FA1890"/>
    <w:rsid w:val="00FA30A5"/>
    <w:rsid w:val="00FA366C"/>
    <w:rsid w:val="00FD7273"/>
    <w:rsid w:val="00FE2745"/>
    <w:rsid w:val="00FF7C3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C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2C5"/>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autoRedefine/>
    <w:uiPriority w:val="9"/>
    <w:unhideWhenUsed/>
    <w:qFormat/>
    <w:rsid w:val="00DE4F3A"/>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autoRedefine/>
    <w:qFormat/>
    <w:rsid w:val="00F425E5"/>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autoRedefine/>
    <w:qFormat/>
    <w:rsid w:val="00F425E5"/>
    <w:pPr>
      <w:spacing w:before="240"/>
      <w:jc w:val="left"/>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Document Map"/>
    <w:basedOn w:val="a"/>
    <w:link w:val="af1"/>
    <w:semiHidden/>
    <w:unhideWhenUsed/>
    <w:rsid w:val="00E80C8B"/>
    <w:pPr>
      <w:spacing w:after="0"/>
    </w:pPr>
    <w:rPr>
      <w:rFonts w:ascii="Times New Roman" w:hAnsi="Times New Roman" w:cs="Times New Roman"/>
    </w:rPr>
  </w:style>
  <w:style w:type="character" w:customStyle="1" w:styleId="af1">
    <w:name w:val="文档结构图字符"/>
    <w:basedOn w:val="a1"/>
    <w:link w:val="af0"/>
    <w:semiHidden/>
    <w:rsid w:val="00E80C8B"/>
    <w:rPr>
      <w:rFonts w:ascii="Times New Roman" w:hAnsi="Times New Roman" w:cs="Times New Roman"/>
    </w:rPr>
  </w:style>
  <w:style w:type="character" w:customStyle="1" w:styleId="10">
    <w:name w:val="标题 1字符"/>
    <w:basedOn w:val="a1"/>
    <w:link w:val="1"/>
    <w:uiPriority w:val="9"/>
    <w:rsid w:val="00793769"/>
    <w:rPr>
      <w:rFonts w:asciiTheme="majorHAnsi" w:eastAsiaTheme="majorEastAsia" w:hAnsiTheme="majorHAnsi" w:cstheme="majorBidi"/>
      <w:b/>
      <w:bCs/>
      <w:color w:val="345A8A" w:themeColor="accent1" w:themeShade="B5"/>
      <w:sz w:val="32"/>
      <w:szCs w:val="32"/>
    </w:rPr>
  </w:style>
  <w:style w:type="character" w:customStyle="1" w:styleId="a4">
    <w:name w:val="正文文本字符"/>
    <w:basedOn w:val="a1"/>
    <w:link w:val="a0"/>
    <w:rsid w:val="00793769"/>
  </w:style>
  <w:style w:type="character" w:styleId="af2">
    <w:name w:val="Placeholder Text"/>
    <w:basedOn w:val="a1"/>
    <w:semiHidden/>
    <w:rsid w:val="00694569"/>
    <w:rPr>
      <w:color w:val="808080"/>
    </w:rPr>
  </w:style>
  <w:style w:type="paragraph" w:styleId="af3">
    <w:name w:val="Balloon Text"/>
    <w:basedOn w:val="a"/>
    <w:link w:val="af4"/>
    <w:semiHidden/>
    <w:unhideWhenUsed/>
    <w:rsid w:val="00422051"/>
    <w:pPr>
      <w:spacing w:after="0"/>
    </w:pPr>
    <w:rPr>
      <w:rFonts w:ascii="Times New Roman" w:hAnsi="Times New Roman" w:cs="Times New Roman"/>
      <w:sz w:val="18"/>
      <w:szCs w:val="18"/>
    </w:rPr>
  </w:style>
  <w:style w:type="character" w:customStyle="1" w:styleId="af4">
    <w:name w:val="批注框文本字符"/>
    <w:basedOn w:val="a1"/>
    <w:link w:val="af3"/>
    <w:semiHidden/>
    <w:rsid w:val="00422051"/>
    <w:rPr>
      <w:rFonts w:ascii="Times New Roman" w:hAnsi="Times New Roman" w:cs="Times New Roman"/>
      <w:sz w:val="18"/>
      <w:szCs w:val="18"/>
    </w:rPr>
  </w:style>
  <w:style w:type="character" w:styleId="af5">
    <w:name w:val="annotation reference"/>
    <w:basedOn w:val="a1"/>
    <w:semiHidden/>
    <w:unhideWhenUsed/>
    <w:rsid w:val="00D9309D"/>
    <w:rPr>
      <w:sz w:val="21"/>
      <w:szCs w:val="21"/>
    </w:rPr>
  </w:style>
  <w:style w:type="paragraph" w:styleId="af6">
    <w:name w:val="annotation text"/>
    <w:basedOn w:val="a"/>
    <w:link w:val="af7"/>
    <w:semiHidden/>
    <w:unhideWhenUsed/>
    <w:rsid w:val="00D9309D"/>
  </w:style>
  <w:style w:type="character" w:customStyle="1" w:styleId="af7">
    <w:name w:val="批注文字字符"/>
    <w:basedOn w:val="a1"/>
    <w:link w:val="af6"/>
    <w:semiHidden/>
    <w:rsid w:val="00D9309D"/>
  </w:style>
  <w:style w:type="paragraph" w:styleId="af8">
    <w:name w:val="annotation subject"/>
    <w:basedOn w:val="af6"/>
    <w:next w:val="af6"/>
    <w:link w:val="af9"/>
    <w:semiHidden/>
    <w:unhideWhenUsed/>
    <w:rsid w:val="00D9309D"/>
    <w:rPr>
      <w:b/>
      <w:bCs/>
    </w:rPr>
  </w:style>
  <w:style w:type="character" w:customStyle="1" w:styleId="af9">
    <w:name w:val="批注主题字符"/>
    <w:basedOn w:val="af7"/>
    <w:link w:val="af8"/>
    <w:semiHidden/>
    <w:rsid w:val="00D9309D"/>
    <w:rPr>
      <w:b/>
      <w:bCs/>
    </w:rPr>
  </w:style>
  <w:style w:type="paragraph" w:styleId="afa">
    <w:name w:val="header"/>
    <w:basedOn w:val="a"/>
    <w:link w:val="afb"/>
    <w:unhideWhenUsed/>
    <w:rsid w:val="007E3AA0"/>
    <w:pPr>
      <w:pBdr>
        <w:bottom w:val="single" w:sz="6" w:space="1" w:color="auto"/>
      </w:pBdr>
      <w:tabs>
        <w:tab w:val="center" w:pos="4153"/>
        <w:tab w:val="right" w:pos="8306"/>
      </w:tabs>
      <w:snapToGrid w:val="0"/>
      <w:jc w:val="center"/>
    </w:pPr>
    <w:rPr>
      <w:sz w:val="18"/>
      <w:szCs w:val="18"/>
    </w:rPr>
  </w:style>
  <w:style w:type="character" w:customStyle="1" w:styleId="afb">
    <w:name w:val="页眉字符"/>
    <w:basedOn w:val="a1"/>
    <w:link w:val="afa"/>
    <w:rsid w:val="007E3AA0"/>
    <w:rPr>
      <w:sz w:val="18"/>
      <w:szCs w:val="18"/>
    </w:rPr>
  </w:style>
  <w:style w:type="paragraph" w:styleId="afc">
    <w:name w:val="footer"/>
    <w:basedOn w:val="a"/>
    <w:link w:val="afd"/>
    <w:unhideWhenUsed/>
    <w:rsid w:val="007E3AA0"/>
    <w:pPr>
      <w:tabs>
        <w:tab w:val="center" w:pos="4153"/>
        <w:tab w:val="right" w:pos="8306"/>
      </w:tabs>
      <w:snapToGrid w:val="0"/>
    </w:pPr>
    <w:rPr>
      <w:sz w:val="18"/>
      <w:szCs w:val="18"/>
    </w:rPr>
  </w:style>
  <w:style w:type="character" w:customStyle="1" w:styleId="afd">
    <w:name w:val="页脚字符"/>
    <w:basedOn w:val="a1"/>
    <w:link w:val="afc"/>
    <w:rsid w:val="007E3A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938263">
      <w:bodyDiv w:val="1"/>
      <w:marLeft w:val="0"/>
      <w:marRight w:val="0"/>
      <w:marTop w:val="0"/>
      <w:marBottom w:val="0"/>
      <w:divBdr>
        <w:top w:val="none" w:sz="0" w:space="0" w:color="auto"/>
        <w:left w:val="none" w:sz="0" w:space="0" w:color="auto"/>
        <w:bottom w:val="none" w:sz="0" w:space="0" w:color="auto"/>
        <w:right w:val="none" w:sz="0" w:space="0" w:color="auto"/>
      </w:divBdr>
    </w:div>
    <w:div w:id="190278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jp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B1DE1-E653-E34E-B7D4-ECDF284CF688}" type="doc">
      <dgm:prSet loTypeId="urn:microsoft.com/office/officeart/2005/8/layout/process1" loCatId="" qsTypeId="urn:microsoft.com/office/officeart/2005/8/quickstyle/simple4" qsCatId="simple" csTypeId="urn:microsoft.com/office/officeart/2005/8/colors/accent0_1" csCatId="mainScheme" phldr="1"/>
      <dgm:spPr/>
    </dgm:pt>
    <dgm:pt modelId="{D5748CB4-CCBA-154F-B821-1B10754797E2}">
      <dgm:prSet phldrT="[Text]"/>
      <dgm:spPr/>
      <dgm:t>
        <a:bodyPr/>
        <a:lstStyle/>
        <a:p>
          <a:pPr algn="ctr"/>
          <a:r>
            <a:rPr lang="zh-CN" altLang="en-US"/>
            <a:t>构造</a:t>
          </a:r>
          <a:r>
            <a:rPr lang="en-US"/>
            <a:t>KNN</a:t>
          </a:r>
          <a:endParaRPr lang="zh-CN" altLang="en-US"/>
        </a:p>
        <a:p>
          <a:pPr algn="ctr"/>
          <a:r>
            <a:rPr lang="zh-CN" altLang="en-US"/>
            <a:t>邻域矩阵</a:t>
          </a:r>
          <a:endParaRPr lang="en-US"/>
        </a:p>
      </dgm:t>
    </dgm:pt>
    <dgm:pt modelId="{C4B24B07-1C7E-1846-AFE6-ADF80BDCE95B}" type="parTrans" cxnId="{F2969B2D-903F-7B45-B578-C2A429A20A81}">
      <dgm:prSet/>
      <dgm:spPr/>
      <dgm:t>
        <a:bodyPr/>
        <a:lstStyle/>
        <a:p>
          <a:pPr algn="ctr"/>
          <a:endParaRPr lang="en-US"/>
        </a:p>
      </dgm:t>
    </dgm:pt>
    <dgm:pt modelId="{FDE547AF-B6D9-E64C-B83E-3273942FAE24}" type="sibTrans" cxnId="{F2969B2D-903F-7B45-B578-C2A429A20A81}">
      <dgm:prSet/>
      <dgm:spPr/>
      <dgm:t>
        <a:bodyPr/>
        <a:lstStyle/>
        <a:p>
          <a:pPr algn="ctr"/>
          <a:endParaRPr lang="en-US"/>
        </a:p>
      </dgm:t>
    </dgm:pt>
    <dgm:pt modelId="{F83C343E-A46D-E647-8184-0A96C7C8588E}">
      <dgm:prSet phldrT="[Text]"/>
      <dgm:spPr/>
      <dgm:t>
        <a:bodyPr/>
        <a:lstStyle/>
        <a:p>
          <a:pPr algn="ctr"/>
          <a:r>
            <a:rPr lang="en-US"/>
            <a:t>PCA</a:t>
          </a:r>
          <a:r>
            <a:rPr lang="zh-CN" altLang="en-US"/>
            <a:t>降维</a:t>
          </a:r>
        </a:p>
      </dgm:t>
    </dgm:pt>
    <dgm:pt modelId="{EFF3EE0E-4BE5-1541-8DC7-04E799A62DC3}" type="parTrans" cxnId="{79AF1BBF-2006-7146-BD05-BD210C97B29A}">
      <dgm:prSet/>
      <dgm:spPr/>
      <dgm:t>
        <a:bodyPr/>
        <a:lstStyle/>
        <a:p>
          <a:pPr algn="ctr"/>
          <a:endParaRPr lang="en-US"/>
        </a:p>
      </dgm:t>
    </dgm:pt>
    <dgm:pt modelId="{136F692F-F08B-2447-A28D-5E9702953A6F}" type="sibTrans" cxnId="{79AF1BBF-2006-7146-BD05-BD210C97B29A}">
      <dgm:prSet/>
      <dgm:spPr/>
      <dgm:t>
        <a:bodyPr/>
        <a:lstStyle/>
        <a:p>
          <a:pPr algn="ctr"/>
          <a:endParaRPr lang="en-US"/>
        </a:p>
      </dgm:t>
    </dgm:pt>
    <dgm:pt modelId="{895119EE-FD2E-E44A-9A7E-3B432E8CB73B}">
      <dgm:prSet/>
      <dgm:spPr/>
      <dgm:t>
        <a:bodyPr/>
        <a:lstStyle/>
        <a:p>
          <a:pPr algn="ctr"/>
          <a:r>
            <a:rPr lang="zh-CN" altLang="en-US"/>
            <a:t>计算逆近邻偏度</a:t>
          </a:r>
          <a:endParaRPr lang="en-US"/>
        </a:p>
      </dgm:t>
    </dgm:pt>
    <dgm:pt modelId="{1CBD0BDE-2BBF-A84F-9673-0A91398F5EDF}" type="parTrans" cxnId="{9A2C50B6-68E4-8D4B-81B9-9E41B03D7B20}">
      <dgm:prSet/>
      <dgm:spPr/>
      <dgm:t>
        <a:bodyPr/>
        <a:lstStyle/>
        <a:p>
          <a:pPr algn="ctr"/>
          <a:endParaRPr lang="en-US"/>
        </a:p>
      </dgm:t>
    </dgm:pt>
    <dgm:pt modelId="{2E92F8CE-6A7E-4743-8504-6C64060FE2F2}" type="sibTrans" cxnId="{9A2C50B6-68E4-8D4B-81B9-9E41B03D7B20}">
      <dgm:prSet/>
      <dgm:spPr/>
      <dgm:t>
        <a:bodyPr/>
        <a:lstStyle/>
        <a:p>
          <a:pPr algn="ctr"/>
          <a:endParaRPr lang="en-US"/>
        </a:p>
      </dgm:t>
    </dgm:pt>
    <dgm:pt modelId="{6032C36B-16D4-EE41-8760-333EB42E2CC1}">
      <dgm:prSet phldrT="[Text]"/>
      <dgm:spPr/>
      <dgm:t>
        <a:bodyPr/>
        <a:lstStyle/>
        <a:p>
          <a:pPr algn="ctr"/>
          <a:r>
            <a:rPr lang="zh-CN" altLang="en-US"/>
            <a:t>聚类分析</a:t>
          </a:r>
          <a:endParaRPr lang="en-US"/>
        </a:p>
      </dgm:t>
    </dgm:pt>
    <dgm:pt modelId="{CB1B245C-1DEC-8F48-A061-CC850BDADC1A}" type="parTrans" cxnId="{BDD679D1-63DF-654C-B2DF-FE0D6DADDAFB}">
      <dgm:prSet/>
      <dgm:spPr/>
      <dgm:t>
        <a:bodyPr/>
        <a:lstStyle/>
        <a:p>
          <a:pPr algn="ctr"/>
          <a:endParaRPr lang="en-US"/>
        </a:p>
      </dgm:t>
    </dgm:pt>
    <dgm:pt modelId="{216F29F4-48E3-F64F-89AB-055AC5E70342}" type="sibTrans" cxnId="{BDD679D1-63DF-654C-B2DF-FE0D6DADDAFB}">
      <dgm:prSet/>
      <dgm:spPr/>
      <dgm:t>
        <a:bodyPr/>
        <a:lstStyle/>
        <a:p>
          <a:pPr algn="ctr"/>
          <a:endParaRPr lang="en-US"/>
        </a:p>
      </dgm:t>
    </dgm:pt>
    <dgm:pt modelId="{BACB733B-E259-A04D-B7B6-8B0E069D301B}">
      <dgm:prSet/>
      <dgm:spPr/>
      <dgm:t>
        <a:bodyPr/>
        <a:lstStyle/>
        <a:p>
          <a:r>
            <a:rPr lang="zh-CN" altLang="en-US"/>
            <a:t>预处理</a:t>
          </a:r>
        </a:p>
      </dgm:t>
    </dgm:pt>
    <dgm:pt modelId="{A5892BD5-65BC-B84E-822C-55532ED6A547}" type="parTrans" cxnId="{0C2556E4-F212-C542-970F-3C7E046D96C4}">
      <dgm:prSet/>
      <dgm:spPr/>
    </dgm:pt>
    <dgm:pt modelId="{82BCF2C1-23F5-5744-9AD8-C15C065960B0}" type="sibTrans" cxnId="{0C2556E4-F212-C542-970F-3C7E046D96C4}">
      <dgm:prSet/>
      <dgm:spPr/>
      <dgm:t>
        <a:bodyPr/>
        <a:lstStyle/>
        <a:p>
          <a:endParaRPr lang="zh-CN" altLang="en-US"/>
        </a:p>
      </dgm:t>
    </dgm:pt>
    <dgm:pt modelId="{3B8507EC-BE58-2346-96AC-93F29507FE14}" type="pres">
      <dgm:prSet presAssocID="{15EB1DE1-E653-E34E-B7D4-ECDF284CF688}" presName="Name0" presStyleCnt="0">
        <dgm:presLayoutVars>
          <dgm:dir/>
          <dgm:resizeHandles val="exact"/>
        </dgm:presLayoutVars>
      </dgm:prSet>
      <dgm:spPr/>
    </dgm:pt>
    <dgm:pt modelId="{8BEA82D1-90AE-F047-8710-001AAD6B6433}" type="pres">
      <dgm:prSet presAssocID="{BACB733B-E259-A04D-B7B6-8B0E069D301B}" presName="node" presStyleLbl="node1" presStyleIdx="0" presStyleCnt="5">
        <dgm:presLayoutVars>
          <dgm:bulletEnabled val="1"/>
        </dgm:presLayoutVars>
      </dgm:prSet>
      <dgm:spPr/>
      <dgm:t>
        <a:bodyPr/>
        <a:lstStyle/>
        <a:p>
          <a:endParaRPr lang="zh-CN" altLang="en-US"/>
        </a:p>
      </dgm:t>
    </dgm:pt>
    <dgm:pt modelId="{E3771C8D-E724-4D4A-BD09-D0BC72776B9E}" type="pres">
      <dgm:prSet presAssocID="{82BCF2C1-23F5-5744-9AD8-C15C065960B0}" presName="sibTrans" presStyleLbl="sibTrans2D1" presStyleIdx="0" presStyleCnt="4"/>
      <dgm:spPr/>
      <dgm:t>
        <a:bodyPr/>
        <a:lstStyle/>
        <a:p>
          <a:endParaRPr lang="zh-CN" altLang="en-US"/>
        </a:p>
      </dgm:t>
    </dgm:pt>
    <dgm:pt modelId="{599D3A24-9B6A-454F-9777-E83C7F28BCC8}" type="pres">
      <dgm:prSet presAssocID="{82BCF2C1-23F5-5744-9AD8-C15C065960B0}" presName="connectorText" presStyleLbl="sibTrans2D1" presStyleIdx="0" presStyleCnt="4"/>
      <dgm:spPr/>
      <dgm:t>
        <a:bodyPr/>
        <a:lstStyle/>
        <a:p>
          <a:endParaRPr lang="zh-CN" altLang="en-US"/>
        </a:p>
      </dgm:t>
    </dgm:pt>
    <dgm:pt modelId="{B1E3557A-917F-5F4A-A28E-C0A1D0D447BB}" type="pres">
      <dgm:prSet presAssocID="{D5748CB4-CCBA-154F-B821-1B10754797E2}" presName="node" presStyleLbl="node1" presStyleIdx="1" presStyleCnt="5">
        <dgm:presLayoutVars>
          <dgm:bulletEnabled val="1"/>
        </dgm:presLayoutVars>
      </dgm:prSet>
      <dgm:spPr/>
      <dgm:t>
        <a:bodyPr/>
        <a:lstStyle/>
        <a:p>
          <a:endParaRPr lang="en-US"/>
        </a:p>
      </dgm:t>
    </dgm:pt>
    <dgm:pt modelId="{0BB1C5E7-3CBA-DF47-944C-57A91F3570BE}" type="pres">
      <dgm:prSet presAssocID="{FDE547AF-B6D9-E64C-B83E-3273942FAE24}" presName="sibTrans" presStyleLbl="sibTrans2D1" presStyleIdx="1" presStyleCnt="4"/>
      <dgm:spPr/>
      <dgm:t>
        <a:bodyPr/>
        <a:lstStyle/>
        <a:p>
          <a:endParaRPr lang="en-US"/>
        </a:p>
      </dgm:t>
    </dgm:pt>
    <dgm:pt modelId="{7DB3A5E5-1A9C-8A4B-8CB5-E3D2E433CC0E}" type="pres">
      <dgm:prSet presAssocID="{FDE547AF-B6D9-E64C-B83E-3273942FAE24}" presName="connectorText" presStyleLbl="sibTrans2D1" presStyleIdx="1" presStyleCnt="4"/>
      <dgm:spPr/>
      <dgm:t>
        <a:bodyPr/>
        <a:lstStyle/>
        <a:p>
          <a:endParaRPr lang="en-US"/>
        </a:p>
      </dgm:t>
    </dgm:pt>
    <dgm:pt modelId="{110420C0-70F1-4C49-BCEB-85834366BBFE}" type="pres">
      <dgm:prSet presAssocID="{895119EE-FD2E-E44A-9A7E-3B432E8CB73B}" presName="node" presStyleLbl="node1" presStyleIdx="2" presStyleCnt="5">
        <dgm:presLayoutVars>
          <dgm:bulletEnabled val="1"/>
        </dgm:presLayoutVars>
      </dgm:prSet>
      <dgm:spPr/>
      <dgm:t>
        <a:bodyPr/>
        <a:lstStyle/>
        <a:p>
          <a:endParaRPr lang="en-US"/>
        </a:p>
      </dgm:t>
    </dgm:pt>
    <dgm:pt modelId="{F4B0DC7F-F899-0F45-8E95-884C204C78AD}" type="pres">
      <dgm:prSet presAssocID="{2E92F8CE-6A7E-4743-8504-6C64060FE2F2}" presName="sibTrans" presStyleLbl="sibTrans2D1" presStyleIdx="2" presStyleCnt="4"/>
      <dgm:spPr/>
      <dgm:t>
        <a:bodyPr/>
        <a:lstStyle/>
        <a:p>
          <a:endParaRPr lang="en-US"/>
        </a:p>
      </dgm:t>
    </dgm:pt>
    <dgm:pt modelId="{B49AA3DC-9067-BB43-A40D-BF57ED96514C}" type="pres">
      <dgm:prSet presAssocID="{2E92F8CE-6A7E-4743-8504-6C64060FE2F2}" presName="connectorText" presStyleLbl="sibTrans2D1" presStyleIdx="2" presStyleCnt="4"/>
      <dgm:spPr/>
      <dgm:t>
        <a:bodyPr/>
        <a:lstStyle/>
        <a:p>
          <a:endParaRPr lang="en-US"/>
        </a:p>
      </dgm:t>
    </dgm:pt>
    <dgm:pt modelId="{BB7BCF2B-A5DF-5E41-87A3-25BF7DB628ED}" type="pres">
      <dgm:prSet presAssocID="{F83C343E-A46D-E647-8184-0A96C7C8588E}" presName="node" presStyleLbl="node1" presStyleIdx="3" presStyleCnt="5">
        <dgm:presLayoutVars>
          <dgm:bulletEnabled val="1"/>
        </dgm:presLayoutVars>
      </dgm:prSet>
      <dgm:spPr/>
      <dgm:t>
        <a:bodyPr/>
        <a:lstStyle/>
        <a:p>
          <a:endParaRPr lang="en-US"/>
        </a:p>
      </dgm:t>
    </dgm:pt>
    <dgm:pt modelId="{F6A7F960-71BD-3042-9A9F-02EF7322276A}" type="pres">
      <dgm:prSet presAssocID="{136F692F-F08B-2447-A28D-5E9702953A6F}" presName="sibTrans" presStyleLbl="sibTrans2D1" presStyleIdx="3" presStyleCnt="4"/>
      <dgm:spPr/>
      <dgm:t>
        <a:bodyPr/>
        <a:lstStyle/>
        <a:p>
          <a:endParaRPr lang="en-US"/>
        </a:p>
      </dgm:t>
    </dgm:pt>
    <dgm:pt modelId="{14D20E4E-B3EC-9B4B-8110-1F5CA9C658DB}" type="pres">
      <dgm:prSet presAssocID="{136F692F-F08B-2447-A28D-5E9702953A6F}" presName="connectorText" presStyleLbl="sibTrans2D1" presStyleIdx="3" presStyleCnt="4"/>
      <dgm:spPr/>
      <dgm:t>
        <a:bodyPr/>
        <a:lstStyle/>
        <a:p>
          <a:endParaRPr lang="en-US"/>
        </a:p>
      </dgm:t>
    </dgm:pt>
    <dgm:pt modelId="{470A03B1-9682-8A42-AD71-95A4194A7418}" type="pres">
      <dgm:prSet presAssocID="{6032C36B-16D4-EE41-8760-333EB42E2CC1}" presName="node" presStyleLbl="node1" presStyleIdx="4" presStyleCnt="5">
        <dgm:presLayoutVars>
          <dgm:bulletEnabled val="1"/>
        </dgm:presLayoutVars>
      </dgm:prSet>
      <dgm:spPr/>
      <dgm:t>
        <a:bodyPr/>
        <a:lstStyle/>
        <a:p>
          <a:endParaRPr lang="en-US"/>
        </a:p>
      </dgm:t>
    </dgm:pt>
  </dgm:ptLst>
  <dgm:cxnLst>
    <dgm:cxn modelId="{8AF96259-10D5-CB46-8718-3A0AECA8A2D1}" type="presOf" srcId="{2E92F8CE-6A7E-4743-8504-6C64060FE2F2}" destId="{F4B0DC7F-F899-0F45-8E95-884C204C78AD}" srcOrd="0" destOrd="0" presId="urn:microsoft.com/office/officeart/2005/8/layout/process1"/>
    <dgm:cxn modelId="{196E136D-1481-924E-9F43-8BDE5CF37B2C}" type="presOf" srcId="{FDE547AF-B6D9-E64C-B83E-3273942FAE24}" destId="{0BB1C5E7-3CBA-DF47-944C-57A91F3570BE}" srcOrd="0" destOrd="0" presId="urn:microsoft.com/office/officeart/2005/8/layout/process1"/>
    <dgm:cxn modelId="{09699737-0D15-A348-886B-7B214E18354C}" type="presOf" srcId="{2E92F8CE-6A7E-4743-8504-6C64060FE2F2}" destId="{B49AA3DC-9067-BB43-A40D-BF57ED96514C}" srcOrd="1" destOrd="0" presId="urn:microsoft.com/office/officeart/2005/8/layout/process1"/>
    <dgm:cxn modelId="{EE934E71-6DAC-3C46-8EE0-6D2A4C77D162}" type="presOf" srcId="{895119EE-FD2E-E44A-9A7E-3B432E8CB73B}" destId="{110420C0-70F1-4C49-BCEB-85834366BBFE}" srcOrd="0" destOrd="0" presId="urn:microsoft.com/office/officeart/2005/8/layout/process1"/>
    <dgm:cxn modelId="{49B4F0EC-1DBD-4A47-A4DC-F433E01935ED}" type="presOf" srcId="{82BCF2C1-23F5-5744-9AD8-C15C065960B0}" destId="{E3771C8D-E724-4D4A-BD09-D0BC72776B9E}" srcOrd="0" destOrd="0" presId="urn:microsoft.com/office/officeart/2005/8/layout/process1"/>
    <dgm:cxn modelId="{0C2556E4-F212-C542-970F-3C7E046D96C4}" srcId="{15EB1DE1-E653-E34E-B7D4-ECDF284CF688}" destId="{BACB733B-E259-A04D-B7B6-8B0E069D301B}" srcOrd="0" destOrd="0" parTransId="{A5892BD5-65BC-B84E-822C-55532ED6A547}" sibTransId="{82BCF2C1-23F5-5744-9AD8-C15C065960B0}"/>
    <dgm:cxn modelId="{BF64A568-20F2-1D42-8A02-2F7CBA3E5591}" type="presOf" srcId="{136F692F-F08B-2447-A28D-5E9702953A6F}" destId="{14D20E4E-B3EC-9B4B-8110-1F5CA9C658DB}" srcOrd="1" destOrd="0" presId="urn:microsoft.com/office/officeart/2005/8/layout/process1"/>
    <dgm:cxn modelId="{3AB49E29-3375-2F4E-A160-49FD2F391F30}" type="presOf" srcId="{D5748CB4-CCBA-154F-B821-1B10754797E2}" destId="{B1E3557A-917F-5F4A-A28E-C0A1D0D447BB}" srcOrd="0" destOrd="0" presId="urn:microsoft.com/office/officeart/2005/8/layout/process1"/>
    <dgm:cxn modelId="{01C8C565-4F8F-C642-ADB6-9A5D0B020FB2}" type="presOf" srcId="{FDE547AF-B6D9-E64C-B83E-3273942FAE24}" destId="{7DB3A5E5-1A9C-8A4B-8CB5-E3D2E433CC0E}" srcOrd="1" destOrd="0" presId="urn:microsoft.com/office/officeart/2005/8/layout/process1"/>
    <dgm:cxn modelId="{8854D8DD-C2F5-EC4D-80E1-B3A363CA6D3E}" type="presOf" srcId="{6032C36B-16D4-EE41-8760-333EB42E2CC1}" destId="{470A03B1-9682-8A42-AD71-95A4194A7418}" srcOrd="0" destOrd="0" presId="urn:microsoft.com/office/officeart/2005/8/layout/process1"/>
    <dgm:cxn modelId="{958EF314-B990-1044-BC7F-6B6A3204B668}" type="presOf" srcId="{82BCF2C1-23F5-5744-9AD8-C15C065960B0}" destId="{599D3A24-9B6A-454F-9777-E83C7F28BCC8}" srcOrd="1" destOrd="0" presId="urn:microsoft.com/office/officeart/2005/8/layout/process1"/>
    <dgm:cxn modelId="{4A0EC8C1-26BB-454F-9C4E-D46C00DF5F6F}" type="presOf" srcId="{15EB1DE1-E653-E34E-B7D4-ECDF284CF688}" destId="{3B8507EC-BE58-2346-96AC-93F29507FE14}" srcOrd="0" destOrd="0" presId="urn:microsoft.com/office/officeart/2005/8/layout/process1"/>
    <dgm:cxn modelId="{F2969B2D-903F-7B45-B578-C2A429A20A81}" srcId="{15EB1DE1-E653-E34E-B7D4-ECDF284CF688}" destId="{D5748CB4-CCBA-154F-B821-1B10754797E2}" srcOrd="1" destOrd="0" parTransId="{C4B24B07-1C7E-1846-AFE6-ADF80BDCE95B}" sibTransId="{FDE547AF-B6D9-E64C-B83E-3273942FAE24}"/>
    <dgm:cxn modelId="{6529EEFB-C0C7-1A47-B8B7-C30CB936BE43}" type="presOf" srcId="{BACB733B-E259-A04D-B7B6-8B0E069D301B}" destId="{8BEA82D1-90AE-F047-8710-001AAD6B6433}" srcOrd="0" destOrd="0" presId="urn:microsoft.com/office/officeart/2005/8/layout/process1"/>
    <dgm:cxn modelId="{4B701084-AE80-F849-B61D-C2777D272FDD}" type="presOf" srcId="{F83C343E-A46D-E647-8184-0A96C7C8588E}" destId="{BB7BCF2B-A5DF-5E41-87A3-25BF7DB628ED}" srcOrd="0" destOrd="0" presId="urn:microsoft.com/office/officeart/2005/8/layout/process1"/>
    <dgm:cxn modelId="{CA504F47-759F-3141-8D49-690454A06466}" type="presOf" srcId="{136F692F-F08B-2447-A28D-5E9702953A6F}" destId="{F6A7F960-71BD-3042-9A9F-02EF7322276A}" srcOrd="0" destOrd="0" presId="urn:microsoft.com/office/officeart/2005/8/layout/process1"/>
    <dgm:cxn modelId="{79AF1BBF-2006-7146-BD05-BD210C97B29A}" srcId="{15EB1DE1-E653-E34E-B7D4-ECDF284CF688}" destId="{F83C343E-A46D-E647-8184-0A96C7C8588E}" srcOrd="3" destOrd="0" parTransId="{EFF3EE0E-4BE5-1541-8DC7-04E799A62DC3}" sibTransId="{136F692F-F08B-2447-A28D-5E9702953A6F}"/>
    <dgm:cxn modelId="{9A2C50B6-68E4-8D4B-81B9-9E41B03D7B20}" srcId="{15EB1DE1-E653-E34E-B7D4-ECDF284CF688}" destId="{895119EE-FD2E-E44A-9A7E-3B432E8CB73B}" srcOrd="2" destOrd="0" parTransId="{1CBD0BDE-2BBF-A84F-9673-0A91398F5EDF}" sibTransId="{2E92F8CE-6A7E-4743-8504-6C64060FE2F2}"/>
    <dgm:cxn modelId="{BDD679D1-63DF-654C-B2DF-FE0D6DADDAFB}" srcId="{15EB1DE1-E653-E34E-B7D4-ECDF284CF688}" destId="{6032C36B-16D4-EE41-8760-333EB42E2CC1}" srcOrd="4" destOrd="0" parTransId="{CB1B245C-1DEC-8F48-A061-CC850BDADC1A}" sibTransId="{216F29F4-48E3-F64F-89AB-055AC5E70342}"/>
    <dgm:cxn modelId="{914EC92F-94DF-734F-85BD-AFDC5224B81B}" type="presParOf" srcId="{3B8507EC-BE58-2346-96AC-93F29507FE14}" destId="{8BEA82D1-90AE-F047-8710-001AAD6B6433}" srcOrd="0" destOrd="0" presId="urn:microsoft.com/office/officeart/2005/8/layout/process1"/>
    <dgm:cxn modelId="{09C2FFAC-1B51-5946-806E-2B58048973E6}" type="presParOf" srcId="{3B8507EC-BE58-2346-96AC-93F29507FE14}" destId="{E3771C8D-E724-4D4A-BD09-D0BC72776B9E}" srcOrd="1" destOrd="0" presId="urn:microsoft.com/office/officeart/2005/8/layout/process1"/>
    <dgm:cxn modelId="{DB365808-B066-9741-87E8-A38D9DF8D6D3}" type="presParOf" srcId="{E3771C8D-E724-4D4A-BD09-D0BC72776B9E}" destId="{599D3A24-9B6A-454F-9777-E83C7F28BCC8}" srcOrd="0" destOrd="0" presId="urn:microsoft.com/office/officeart/2005/8/layout/process1"/>
    <dgm:cxn modelId="{96BD064D-7626-E84E-90D5-0C6CFE8E5101}" type="presParOf" srcId="{3B8507EC-BE58-2346-96AC-93F29507FE14}" destId="{B1E3557A-917F-5F4A-A28E-C0A1D0D447BB}" srcOrd="2" destOrd="0" presId="urn:microsoft.com/office/officeart/2005/8/layout/process1"/>
    <dgm:cxn modelId="{D3B15A34-7A21-F24E-B986-5D974A63819D}" type="presParOf" srcId="{3B8507EC-BE58-2346-96AC-93F29507FE14}" destId="{0BB1C5E7-3CBA-DF47-944C-57A91F3570BE}" srcOrd="3" destOrd="0" presId="urn:microsoft.com/office/officeart/2005/8/layout/process1"/>
    <dgm:cxn modelId="{69DAEA7C-FA2D-D644-8D80-EEDFE623FD46}" type="presParOf" srcId="{0BB1C5E7-3CBA-DF47-944C-57A91F3570BE}" destId="{7DB3A5E5-1A9C-8A4B-8CB5-E3D2E433CC0E}" srcOrd="0" destOrd="0" presId="urn:microsoft.com/office/officeart/2005/8/layout/process1"/>
    <dgm:cxn modelId="{83B25C1E-E212-9C49-A1B8-B5E4ACF4FB71}" type="presParOf" srcId="{3B8507EC-BE58-2346-96AC-93F29507FE14}" destId="{110420C0-70F1-4C49-BCEB-85834366BBFE}" srcOrd="4" destOrd="0" presId="urn:microsoft.com/office/officeart/2005/8/layout/process1"/>
    <dgm:cxn modelId="{BB6983E9-D576-D642-9AFA-BF24F0C750A9}" type="presParOf" srcId="{3B8507EC-BE58-2346-96AC-93F29507FE14}" destId="{F4B0DC7F-F899-0F45-8E95-884C204C78AD}" srcOrd="5" destOrd="0" presId="urn:microsoft.com/office/officeart/2005/8/layout/process1"/>
    <dgm:cxn modelId="{F9C331DA-A980-0E4E-B6D9-228FAE8E4439}" type="presParOf" srcId="{F4B0DC7F-F899-0F45-8E95-884C204C78AD}" destId="{B49AA3DC-9067-BB43-A40D-BF57ED96514C}" srcOrd="0" destOrd="0" presId="urn:microsoft.com/office/officeart/2005/8/layout/process1"/>
    <dgm:cxn modelId="{59FF2751-76BE-C041-9865-B0005E1883F8}" type="presParOf" srcId="{3B8507EC-BE58-2346-96AC-93F29507FE14}" destId="{BB7BCF2B-A5DF-5E41-87A3-25BF7DB628ED}" srcOrd="6" destOrd="0" presId="urn:microsoft.com/office/officeart/2005/8/layout/process1"/>
    <dgm:cxn modelId="{CD751BF0-43CD-4E4C-9BCE-AE1CC24DC192}" type="presParOf" srcId="{3B8507EC-BE58-2346-96AC-93F29507FE14}" destId="{F6A7F960-71BD-3042-9A9F-02EF7322276A}" srcOrd="7" destOrd="0" presId="urn:microsoft.com/office/officeart/2005/8/layout/process1"/>
    <dgm:cxn modelId="{AE57A036-193B-4642-838F-4EE7F458B6F9}" type="presParOf" srcId="{F6A7F960-71BD-3042-9A9F-02EF7322276A}" destId="{14D20E4E-B3EC-9B4B-8110-1F5CA9C658DB}" srcOrd="0" destOrd="0" presId="urn:microsoft.com/office/officeart/2005/8/layout/process1"/>
    <dgm:cxn modelId="{0FA90164-6003-3543-B14B-04AE6B0E1FA8}" type="presParOf" srcId="{3B8507EC-BE58-2346-96AC-93F29507FE14}" destId="{470A03B1-9682-8A42-AD71-95A4194A7418}"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EA82D1-90AE-F047-8710-001AAD6B6433}">
      <dsp:nvSpPr>
        <dsp:cNvPr id="0" name=""/>
        <dsp:cNvSpPr/>
      </dsp:nvSpPr>
      <dsp:spPr>
        <a:xfrm>
          <a:off x="2847"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预处理</a:t>
          </a:r>
        </a:p>
      </dsp:txBody>
      <dsp:txXfrm>
        <a:off x="16907" y="14060"/>
        <a:ext cx="854577" cy="451940"/>
      </dsp:txXfrm>
    </dsp:sp>
    <dsp:sp modelId="{E3771C8D-E724-4D4A-BD09-D0BC72776B9E}">
      <dsp:nvSpPr>
        <dsp:cNvPr id="0" name=""/>
        <dsp:cNvSpPr/>
      </dsp:nvSpPr>
      <dsp:spPr>
        <a:xfrm>
          <a:off x="973814"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973814" y="174357"/>
        <a:ext cx="130992" cy="131344"/>
      </dsp:txXfrm>
    </dsp:sp>
    <dsp:sp modelId="{B1E3557A-917F-5F4A-A28E-C0A1D0D447BB}">
      <dsp:nvSpPr>
        <dsp:cNvPr id="0" name=""/>
        <dsp:cNvSpPr/>
      </dsp:nvSpPr>
      <dsp:spPr>
        <a:xfrm>
          <a:off x="123862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构造</a:t>
          </a:r>
          <a:r>
            <a:rPr lang="en-US" sz="1100" kern="1200"/>
            <a:t>KNN</a:t>
          </a:r>
          <a:endParaRPr lang="zh-CN" altLang="en-US" sz="1100" kern="1200"/>
        </a:p>
        <a:p>
          <a:pPr lvl="0" algn="ctr" defTabSz="488950">
            <a:lnSpc>
              <a:spcPct val="90000"/>
            </a:lnSpc>
            <a:spcBef>
              <a:spcPct val="0"/>
            </a:spcBef>
            <a:spcAft>
              <a:spcPct val="35000"/>
            </a:spcAft>
          </a:pPr>
          <a:r>
            <a:rPr lang="zh-CN" altLang="en-US" sz="1100" kern="1200"/>
            <a:t>邻域矩阵</a:t>
          </a:r>
          <a:endParaRPr lang="en-US" sz="1100" kern="1200"/>
        </a:p>
      </dsp:txBody>
      <dsp:txXfrm>
        <a:off x="1252683" y="14060"/>
        <a:ext cx="854577" cy="451940"/>
      </dsp:txXfrm>
    </dsp:sp>
    <dsp:sp modelId="{0BB1C5E7-3CBA-DF47-944C-57A91F3570BE}">
      <dsp:nvSpPr>
        <dsp:cNvPr id="0" name=""/>
        <dsp:cNvSpPr/>
      </dsp:nvSpPr>
      <dsp:spPr>
        <a:xfrm>
          <a:off x="2209591"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209591" y="174357"/>
        <a:ext cx="130992" cy="131344"/>
      </dsp:txXfrm>
    </dsp:sp>
    <dsp:sp modelId="{110420C0-70F1-4C49-BCEB-85834366BBFE}">
      <dsp:nvSpPr>
        <dsp:cNvPr id="0" name=""/>
        <dsp:cNvSpPr/>
      </dsp:nvSpPr>
      <dsp:spPr>
        <a:xfrm>
          <a:off x="2474400"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计算逆近邻偏度</a:t>
          </a:r>
          <a:endParaRPr lang="en-US" sz="1100" kern="1200"/>
        </a:p>
      </dsp:txBody>
      <dsp:txXfrm>
        <a:off x="2488460" y="14060"/>
        <a:ext cx="854577" cy="451940"/>
      </dsp:txXfrm>
    </dsp:sp>
    <dsp:sp modelId="{F4B0DC7F-F899-0F45-8E95-884C204C78AD}">
      <dsp:nvSpPr>
        <dsp:cNvPr id="0" name=""/>
        <dsp:cNvSpPr/>
      </dsp:nvSpPr>
      <dsp:spPr>
        <a:xfrm>
          <a:off x="3445367"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445367" y="174357"/>
        <a:ext cx="130992" cy="131344"/>
      </dsp:txXfrm>
    </dsp:sp>
    <dsp:sp modelId="{BB7BCF2B-A5DF-5E41-87A3-25BF7DB628ED}">
      <dsp:nvSpPr>
        <dsp:cNvPr id="0" name=""/>
        <dsp:cNvSpPr/>
      </dsp:nvSpPr>
      <dsp:spPr>
        <a:xfrm>
          <a:off x="3710176"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PCA</a:t>
          </a:r>
          <a:r>
            <a:rPr lang="zh-CN" altLang="en-US" sz="1100" kern="1200"/>
            <a:t>降维</a:t>
          </a:r>
        </a:p>
      </dsp:txBody>
      <dsp:txXfrm>
        <a:off x="3724236" y="14060"/>
        <a:ext cx="854577" cy="451940"/>
      </dsp:txXfrm>
    </dsp:sp>
    <dsp:sp modelId="{F6A7F960-71BD-3042-9A9F-02EF7322276A}">
      <dsp:nvSpPr>
        <dsp:cNvPr id="0" name=""/>
        <dsp:cNvSpPr/>
      </dsp:nvSpPr>
      <dsp:spPr>
        <a:xfrm>
          <a:off x="4681143"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681143" y="174357"/>
        <a:ext cx="130992" cy="131344"/>
      </dsp:txXfrm>
    </dsp:sp>
    <dsp:sp modelId="{470A03B1-9682-8A42-AD71-95A4194A7418}">
      <dsp:nvSpPr>
        <dsp:cNvPr id="0" name=""/>
        <dsp:cNvSpPr/>
      </dsp:nvSpPr>
      <dsp:spPr>
        <a:xfrm>
          <a:off x="494595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聚类分析</a:t>
          </a:r>
          <a:endParaRPr lang="en-US" sz="1100" kern="1200"/>
        </a:p>
      </dsp:txBody>
      <dsp:txXfrm>
        <a:off x="4960013" y="14060"/>
        <a:ext cx="854577" cy="4519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6BE47-B04C-BC45-A48F-1DF5F9A38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8</Pages>
  <Words>1472</Words>
  <Characters>8394</Characters>
  <Application>Microsoft Macintosh Word</Application>
  <DocSecurity>0</DocSecurity>
  <Lines>69</Lines>
  <Paragraphs>19</Paragraphs>
  <ScaleCrop>false</ScaleCrop>
  <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Lang Dylan</cp:lastModifiedBy>
  <cp:revision>376</cp:revision>
  <dcterms:created xsi:type="dcterms:W3CDTF">2017-02-22T07:15:00Z</dcterms:created>
  <dcterms:modified xsi:type="dcterms:W3CDTF">2017-03-06T10:45:00Z</dcterms:modified>
</cp:coreProperties>
</file>