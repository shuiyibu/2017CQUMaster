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Title"/>
      </w:pPr>
      <w:bookmarkStart w:id="0" w:name="header-c4"/>
      <w:bookmarkStart w:id="1" w:name="_GoBack"/>
      <w:bookmarkEnd w:id="0"/>
      <w:bookmarkEnd w:id="1"/>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
    <w:p w14:paraId="3563E9D3" w14:textId="77777777" w:rsidR="008F423B" w:rsidRPr="003C4EFE" w:rsidRDefault="001D34DC" w:rsidP="00E80C8B">
      <w:pPr>
        <w:pStyle w:val="FirstParagraph"/>
        <w:jc w:val="center"/>
        <w:rPr>
          <w:color w:val="000000" w:themeColor="text1"/>
        </w:rPr>
      </w:pPr>
      <w:r w:rsidRPr="003C4EFE">
        <w:rPr>
          <w:color w:val="000000" w:themeColor="text1"/>
        </w:rPr>
        <w:t>葛亮，郎江涛，唐黄，唐允恒</w:t>
      </w:r>
    </w:p>
    <w:p w14:paraId="550E1087" w14:textId="77777777" w:rsidR="008F423B" w:rsidRPr="003C4EFE" w:rsidRDefault="001D34DC" w:rsidP="00E80C8B">
      <w:pPr>
        <w:pStyle w:val="BodyText"/>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144F8EA2" w:rsidR="008F423B" w:rsidRPr="003C4EFE" w:rsidRDefault="001D34DC">
      <w:pPr>
        <w:pStyle w:val="BodyText"/>
        <w:rPr>
          <w:color w:val="000000" w:themeColor="text1"/>
        </w:rPr>
      </w:pPr>
      <w:r w:rsidRPr="003C4EFE">
        <w:rPr>
          <w:b/>
          <w:color w:val="000000" w:themeColor="text1"/>
        </w:rPr>
        <w:t>摘要：</w:t>
      </w:r>
      <w:r w:rsidRPr="003C4EFE">
        <w:rPr>
          <w:color w:val="000000" w:themeColor="text1"/>
        </w:rPr>
        <w:t>维数灾难（</w:t>
      </w:r>
      <w:r w:rsidR="00E80C8B" w:rsidRPr="003C4EFE">
        <w:rPr>
          <w:color w:val="000000" w:themeColor="text1"/>
        </w:rPr>
        <w:t xml:space="preserve">Curse of </w:t>
      </w:r>
      <w:r w:rsidRPr="003C4EFE">
        <w:rPr>
          <w:color w:val="000000" w:themeColor="text1"/>
        </w:rPr>
        <w:t>Dimensionality</w:t>
      </w:r>
      <w:r w:rsidRPr="003C4EFE">
        <w:rPr>
          <w:color w:val="000000" w:themeColor="text1"/>
        </w:rPr>
        <w:t>）在各个领域</w:t>
      </w:r>
      <w:ins w:id="2" w:author="Lang Dylan" w:date="2017-02-22T16:08:00Z">
        <w:r w:rsidR="00422051">
          <w:rPr>
            <w:color w:val="000000" w:themeColor="text1"/>
          </w:rPr>
          <w:t>给</w:t>
        </w:r>
      </w:ins>
      <w:del w:id="3" w:author="Lang Dylan" w:date="2017-02-22T16:08:00Z">
        <w:r w:rsidRPr="003C4EFE" w:rsidDel="00422051">
          <w:rPr>
            <w:color w:val="000000" w:themeColor="text1"/>
          </w:rPr>
          <w:delText>为</w:delText>
        </w:r>
      </w:del>
      <w:r w:rsidRPr="003C4EFE">
        <w:rPr>
          <w:color w:val="000000" w:themeColor="text1"/>
        </w:rPr>
        <w:t>各种机器学习</w:t>
      </w:r>
      <w:del w:id="4" w:author="Lang Dylan" w:date="2017-02-22T16:08:00Z">
        <w:r w:rsidRPr="003C4EFE" w:rsidDel="00422051">
          <w:rPr>
            <w:color w:val="000000" w:themeColor="text1"/>
          </w:rPr>
          <w:delText>的</w:delText>
        </w:r>
      </w:del>
      <w:r w:rsidRPr="003C4EFE">
        <w:rPr>
          <w:color w:val="000000" w:themeColor="text1"/>
        </w:rPr>
        <w:t>方法和任务带来了诸多挑战。在高维空间中，由于数据的稀疏性以及</w:t>
      </w:r>
      <w:r w:rsidRPr="00422051">
        <w:rPr>
          <w:rFonts w:hint="eastAsia"/>
          <w:color w:val="000000" w:themeColor="text1"/>
          <w:highlight w:val="yellow"/>
          <w:rPrChange w:id="5" w:author="Lang Dylan" w:date="2017-02-22T16:09:00Z">
            <w:rPr>
              <w:rFonts w:hint="eastAsia"/>
              <w:color w:val="000000" w:themeColor="text1"/>
            </w:rPr>
          </w:rPrChange>
        </w:rPr>
        <w:t>数据点之间的易区分的距离的难度增加</w:t>
      </w:r>
      <w:r w:rsidRPr="003C4EFE">
        <w:rPr>
          <w:color w:val="000000" w:themeColor="text1"/>
        </w:rPr>
        <w:t>，从而导致</w:t>
      </w:r>
      <w:ins w:id="6" w:author="Lang Dylan" w:date="2017-02-22T16:09:00Z">
        <w:r w:rsidR="00422051">
          <w:rPr>
            <w:color w:val="000000" w:themeColor="text1"/>
          </w:rPr>
          <w:t>高维数据</w:t>
        </w:r>
      </w:ins>
      <w:ins w:id="7" w:author="Lang Dylan" w:date="2017-02-22T16:10:00Z">
        <w:r w:rsidR="00422051">
          <w:rPr>
            <w:color w:val="000000" w:themeColor="text1"/>
          </w:rPr>
          <w:t>的</w:t>
        </w:r>
      </w:ins>
      <w:r w:rsidRPr="003C4EFE">
        <w:rPr>
          <w:color w:val="000000" w:themeColor="text1"/>
        </w:rPr>
        <w:t>聚类变得异常困难。因此，</w:t>
      </w:r>
      <w:ins w:id="8" w:author="Lang Dylan" w:date="2017-02-22T16:11:00Z">
        <w:r w:rsidR="00422051">
          <w:rPr>
            <w:color w:val="000000" w:themeColor="text1"/>
          </w:rPr>
          <w:t>（？）</w:t>
        </w:r>
        <w:r w:rsidR="00422051" w:rsidRPr="003C4EFE" w:rsidDel="00422051">
          <w:rPr>
            <w:color w:val="000000" w:themeColor="text1"/>
          </w:rPr>
          <w:t xml:space="preserve"> </w:t>
        </w:r>
      </w:ins>
      <w:del w:id="9" w:author="Lang Dylan" w:date="2017-02-22T16:11:00Z">
        <w:r w:rsidRPr="003C4EFE" w:rsidDel="00422051">
          <w:rPr>
            <w:color w:val="000000" w:themeColor="text1"/>
          </w:rPr>
          <w:delText>对高维数据的聚类问题采取新的观点。</w:delText>
        </w:r>
      </w:del>
      <w:r w:rsidRPr="003C4EFE">
        <w:rPr>
          <w:color w:val="000000" w:themeColor="text1"/>
        </w:rPr>
        <w:t>利用高维数据的内在特性，</w:t>
      </w:r>
      <w:ins w:id="10" w:author="Lang Dylan" w:date="2017-02-22T16:12:00Z">
        <w:r w:rsidR="00422051" w:rsidRPr="003C4EFE" w:rsidDel="00422051">
          <w:rPr>
            <w:color w:val="000000" w:themeColor="text1"/>
          </w:rPr>
          <w:t xml:space="preserve"> </w:t>
        </w:r>
      </w:ins>
      <w:del w:id="11" w:author="Lang Dylan" w:date="2017-02-22T16:12:00Z">
        <w:r w:rsidRPr="003C4EFE" w:rsidDel="00422051">
          <w:rPr>
            <w:color w:val="000000" w:themeColor="text1"/>
          </w:rPr>
          <w:delText>更具体地说，</w:delText>
        </w:r>
      </w:del>
      <w:r w:rsidRPr="003C4EFE">
        <w:rPr>
          <w:color w:val="000000" w:themeColor="text1"/>
        </w:rPr>
        <w:t>将</w:t>
      </w:r>
      <w:r w:rsidRPr="003C4EFE">
        <w:rPr>
          <w:color w:val="000000" w:themeColor="text1"/>
        </w:rPr>
        <w:t xml:space="preserve">hubness </w:t>
      </w:r>
      <w:r w:rsidRPr="003C4EFE">
        <w:rPr>
          <w:color w:val="000000" w:themeColor="text1"/>
        </w:rPr>
        <w:t>结合</w:t>
      </w:r>
      <w:r w:rsidRPr="003C4EFE">
        <w:rPr>
          <w:color w:val="000000" w:themeColor="text1"/>
        </w:rPr>
        <w:t>PCA</w:t>
      </w:r>
      <w:r w:rsidRPr="003C4EFE">
        <w:rPr>
          <w:color w:val="000000" w:themeColor="text1"/>
        </w:rPr>
        <w:t>降维算法应用到聚类</w:t>
      </w:r>
      <w:r w:rsidR="00B276EF" w:rsidRPr="003C4EFE">
        <w:rPr>
          <w:color w:val="000000" w:themeColor="text1"/>
        </w:rPr>
        <w:t>分析</w:t>
      </w:r>
      <w:r w:rsidRPr="003C4EFE">
        <w:rPr>
          <w:color w:val="000000" w:themeColor="text1"/>
        </w:rPr>
        <w:t>中。在高维数据</w:t>
      </w:r>
      <w:r w:rsidR="00E446DE" w:rsidRPr="003C4EFE">
        <w:rPr>
          <w:color w:val="000000" w:themeColor="text1"/>
        </w:rPr>
        <w:t>的</w:t>
      </w:r>
      <w:r w:rsidRPr="003C4EFE">
        <w:rPr>
          <w:color w:val="000000" w:themeColor="text1"/>
        </w:rPr>
        <w:t>聚类过程中，</w:t>
      </w:r>
      <w:r w:rsidRPr="003C4EFE">
        <w:rPr>
          <w:color w:val="000000" w:themeColor="text1"/>
        </w:rPr>
        <w:t>hubness</w:t>
      </w:r>
      <w:r w:rsidR="00DA0E2D" w:rsidRPr="003C4EFE">
        <w:rPr>
          <w:color w:val="000000" w:themeColor="text1"/>
        </w:rPr>
        <w:t>可视为一种有效的方法用于</w:t>
      </w:r>
      <w:del w:id="12" w:author="Lang Dylan" w:date="2017-02-22T16:13:00Z">
        <w:r w:rsidR="00DA0E2D" w:rsidRPr="003C4EFE" w:rsidDel="00422051">
          <w:rPr>
            <w:color w:val="000000" w:themeColor="text1"/>
          </w:rPr>
          <w:delText>检测</w:delText>
        </w:r>
      </w:del>
      <w:ins w:id="13" w:author="Lang Dylan" w:date="2017-02-22T16:13:00Z">
        <w:r w:rsidR="00422051">
          <w:rPr>
            <w:color w:val="000000" w:themeColor="text1"/>
          </w:rPr>
          <w:t>衡量簇中</w:t>
        </w:r>
      </w:ins>
      <w:r w:rsidR="00DA0E2D" w:rsidRPr="003C4EFE">
        <w:rPr>
          <w:color w:val="000000" w:themeColor="text1"/>
        </w:rPr>
        <w:t>点的中心性</w:t>
      </w:r>
      <w:r w:rsidR="00DA0E2D" w:rsidRPr="003C4EFE">
        <w:rPr>
          <w:color w:val="000000" w:themeColor="text1"/>
        </w:rPr>
        <w:t xml:space="preserve"> </w:t>
      </w:r>
      <w:r w:rsidRPr="003C4EFE">
        <w:rPr>
          <w:color w:val="000000" w:themeColor="text1"/>
        </w:rPr>
        <w:t>。而</w:t>
      </w:r>
      <w:r w:rsidRPr="003C4EFE">
        <w:rPr>
          <w:color w:val="000000" w:themeColor="text1"/>
        </w:rPr>
        <w:t>PCA</w:t>
      </w:r>
      <w:r w:rsidRPr="003C4EFE">
        <w:rPr>
          <w:color w:val="000000" w:themeColor="text1"/>
        </w:rPr>
        <w:t>主要用于减少特征数，减少噪音和冗余，减少过度拟合的可能性。通过</w:t>
      </w:r>
      <w:r w:rsidRPr="003C4EFE">
        <w:rPr>
          <w:color w:val="000000" w:themeColor="text1"/>
        </w:rPr>
        <w:t>hubness</w:t>
      </w:r>
      <w:r w:rsidRPr="003C4EFE">
        <w:rPr>
          <w:color w:val="000000" w:themeColor="text1"/>
        </w:rPr>
        <w:t>这一高维数据的内在特性，对</w:t>
      </w:r>
      <w:r w:rsidRPr="003C4EFE">
        <w:rPr>
          <w:color w:val="000000" w:themeColor="text1"/>
        </w:rPr>
        <w:t>PCA</w:t>
      </w:r>
      <w:r w:rsidRPr="003C4EFE">
        <w:rPr>
          <w:color w:val="000000" w:themeColor="text1"/>
        </w:rPr>
        <w:t>的降维程度进行了较为适宜的调控，从而提高了聚类效果。</w:t>
      </w:r>
      <w:ins w:id="14" w:author="Lang Dylan" w:date="2017-02-22T16:16:00Z">
        <w:r w:rsidR="00422051">
          <w:rPr>
            <w:color w:val="000000" w:themeColor="text1"/>
          </w:rPr>
          <w:t>（本征维度）</w:t>
        </w:r>
      </w:ins>
      <w:ins w:id="15" w:author="Lang Dylan" w:date="2017-02-22T16:17:00Z">
        <w:r w:rsidR="009C2993">
          <w:rPr>
            <w:color w:val="000000" w:themeColor="text1"/>
          </w:rPr>
          <w:t>（实验结果）</w:t>
        </w:r>
      </w:ins>
    </w:p>
    <w:p w14:paraId="02C60BFD" w14:textId="6B63C6E3" w:rsidR="008F423B" w:rsidRPr="003C4EFE" w:rsidRDefault="001D34DC">
      <w:pPr>
        <w:pStyle w:val="BodyText"/>
        <w:rPr>
          <w:color w:val="000000" w:themeColor="text1"/>
          <w:lang w:eastAsia="zh-CN"/>
        </w:rPr>
      </w:pPr>
      <w:r w:rsidRPr="003C4EFE">
        <w:rPr>
          <w:b/>
          <w:color w:val="000000" w:themeColor="text1"/>
        </w:rPr>
        <w:t>关键字：</w:t>
      </w:r>
      <w:r w:rsidRPr="003C4EFE">
        <w:rPr>
          <w:color w:val="000000" w:themeColor="text1"/>
        </w:rPr>
        <w:t>聚类；高维数据；</w:t>
      </w:r>
      <w:ins w:id="16" w:author="Lang Dylan" w:date="2017-02-22T16:17:00Z">
        <w:r w:rsidR="0092269E">
          <w:rPr>
            <w:color w:val="000000" w:themeColor="text1"/>
          </w:rPr>
          <w:t>本征</w:t>
        </w:r>
      </w:ins>
      <w:ins w:id="17" w:author="Lang Dylan" w:date="2017-02-22T16:18:00Z">
        <w:r w:rsidR="0092269E">
          <w:rPr>
            <w:color w:val="000000" w:themeColor="text1"/>
          </w:rPr>
          <w:t>维度；</w:t>
        </w:r>
      </w:ins>
      <w:r w:rsidRPr="003C4EFE">
        <w:rPr>
          <w:color w:val="000000" w:themeColor="text1"/>
        </w:rPr>
        <w:t>Hubness</w:t>
      </w:r>
      <w:r w:rsidRPr="003C4EFE">
        <w:rPr>
          <w:color w:val="000000" w:themeColor="text1"/>
        </w:rPr>
        <w:t>；</w:t>
      </w:r>
      <w:r w:rsidRPr="003C4EFE">
        <w:rPr>
          <w:color w:val="000000" w:themeColor="text1"/>
        </w:rPr>
        <w:t>PCA</w:t>
      </w:r>
    </w:p>
    <w:p w14:paraId="0DB98319" w14:textId="77777777" w:rsidR="00793769" w:rsidRPr="003C4EFE" w:rsidRDefault="00793769">
      <w:pPr>
        <w:pStyle w:val="BodyText"/>
        <w:rPr>
          <w:color w:val="000000" w:themeColor="text1"/>
          <w:lang w:eastAsia="zh-CN"/>
        </w:rPr>
      </w:pPr>
    </w:p>
    <w:p w14:paraId="5C662D9A" w14:textId="77777777" w:rsidR="00793769" w:rsidRPr="003C4EFE" w:rsidRDefault="00793769" w:rsidP="00F425E5">
      <w:pPr>
        <w:pStyle w:val="Title"/>
      </w:pPr>
      <w:r w:rsidRPr="003C4EFE">
        <w:t>Clustering High-Dimensional Data using PCA-Hubness</w:t>
      </w:r>
    </w:p>
    <w:p w14:paraId="56F041B0" w14:textId="77777777" w:rsidR="00793769" w:rsidRPr="003C4EFE" w:rsidRDefault="00793769" w:rsidP="00793769">
      <w:pPr>
        <w:pStyle w:val="FirstParagraph"/>
        <w:jc w:val="center"/>
        <w:rPr>
          <w:color w:val="000000" w:themeColor="text1"/>
        </w:rPr>
      </w:pPr>
      <w:r w:rsidRPr="003C4EFE">
        <w:rPr>
          <w:color w:val="000000" w:themeColor="text1"/>
        </w:rPr>
        <w:t>Ge Liang</w:t>
      </w:r>
      <w:r w:rsidRPr="003C4EFE">
        <w:rPr>
          <w:color w:val="000000" w:themeColor="text1"/>
        </w:rPr>
        <w:t>，</w:t>
      </w:r>
      <w:r w:rsidRPr="003C4EFE">
        <w:rPr>
          <w:color w:val="000000" w:themeColor="text1"/>
        </w:rPr>
        <w:t>Lang Jiangtao</w:t>
      </w:r>
      <w:r w:rsidRPr="003C4EFE">
        <w:rPr>
          <w:color w:val="000000" w:themeColor="text1"/>
        </w:rPr>
        <w:t>，</w:t>
      </w:r>
      <w:r w:rsidRPr="003C4EFE">
        <w:rPr>
          <w:color w:val="000000" w:themeColor="text1"/>
        </w:rPr>
        <w:t>Tang Huang</w:t>
      </w:r>
      <w:r w:rsidRPr="003C4EFE">
        <w:rPr>
          <w:color w:val="000000" w:themeColor="text1"/>
        </w:rPr>
        <w:t>，</w:t>
      </w:r>
      <w:r w:rsidRPr="003C4EFE">
        <w:rPr>
          <w:color w:val="000000" w:themeColor="text1"/>
        </w:rPr>
        <w:t>Tang YunHeng</w:t>
      </w:r>
    </w:p>
    <w:p w14:paraId="5A14E77C" w14:textId="77777777" w:rsidR="00793769" w:rsidRPr="003C4EFE" w:rsidRDefault="00793769" w:rsidP="00793769">
      <w:pPr>
        <w:pStyle w:val="BodyText"/>
        <w:jc w:val="center"/>
        <w:rPr>
          <w:color w:val="000000" w:themeColor="text1"/>
        </w:rPr>
      </w:pPr>
      <w:r w:rsidRPr="003C4EFE">
        <w:rPr>
          <w:color w:val="000000" w:themeColor="text1"/>
        </w:rPr>
        <w:t>(School of Computer Science, Chongqing University, Chongqing, 400044)</w:t>
      </w:r>
    </w:p>
    <w:p w14:paraId="19DFC2B5" w14:textId="5BC4D48B" w:rsidR="00793769" w:rsidRPr="003C4EFE" w:rsidRDefault="00793769">
      <w:pPr>
        <w:pStyle w:val="BodyText"/>
        <w:jc w:val="both"/>
        <w:rPr>
          <w:color w:val="000000" w:themeColor="text1"/>
        </w:rPr>
        <w:pPrChange w:id="18" w:author="Lang Dylan" w:date="2017-02-22T16:18:00Z">
          <w:pPr>
            <w:pStyle w:val="BodyText"/>
          </w:pPr>
        </w:pPrChange>
      </w:pPr>
      <w:r w:rsidRPr="003C4EFE">
        <w:rPr>
          <w:b/>
          <w:color w:val="000000" w:themeColor="text1"/>
        </w:rPr>
        <w:t>Abstract:</w:t>
      </w:r>
      <w:r w:rsidRPr="003C4EFE">
        <w:rPr>
          <w:b/>
          <w:color w:val="000000" w:themeColor="text1"/>
          <w:lang w:eastAsia="zh-CN"/>
        </w:rPr>
        <w:t xml:space="preserve"> </w:t>
      </w:r>
      <w:r w:rsidRPr="003C4EFE">
        <w:rPr>
          <w:color w:val="000000" w:themeColor="text1"/>
        </w:rPr>
        <w:t>Curse of dimensionality presents a number of challenges in various fields for machine learning methods and tasks. In high-dimensional space, the difficulty of data sparseness and distinguishing between data points increases, which makes it difficult to cluster. Therefore, we take a new view on the clustering in high-dimensional data. Using the intrinsic characteristics of high-dimensional data, and more specifically, hubness, which points tend to appear frequently in list of k-nearest neighbors of other points in high-dimensional data. Hubness can be regarded as an effective method for detecting point centrality in high-dimensional data. The PCA is mainly to reduce the number of features, reduce noise and redundancy, reduce the possibility of over-fitting. In this paper, using the intrinsic characteristics of hubness with the proper dimensionality reduction improve performance of clustering.</w:t>
      </w:r>
    </w:p>
    <w:p w14:paraId="23B73760" w14:textId="03F2B3FB" w:rsidR="00793769" w:rsidRPr="003C4EFE" w:rsidRDefault="00793769">
      <w:pPr>
        <w:pStyle w:val="BodyText"/>
        <w:jc w:val="both"/>
        <w:rPr>
          <w:color w:val="000000" w:themeColor="text1"/>
        </w:rPr>
        <w:pPrChange w:id="19" w:author="Lang Dylan" w:date="2017-02-22T16:18:00Z">
          <w:pPr>
            <w:pStyle w:val="BodyText"/>
          </w:pPr>
        </w:pPrChange>
      </w:pPr>
      <w:r w:rsidRPr="003C4EFE">
        <w:rPr>
          <w:b/>
          <w:color w:val="000000" w:themeColor="text1"/>
        </w:rPr>
        <w:t>Keywords:</w:t>
      </w:r>
      <w:r w:rsidRPr="003C4EFE">
        <w:rPr>
          <w:b/>
          <w:color w:val="000000" w:themeColor="text1"/>
          <w:lang w:eastAsia="zh-CN"/>
        </w:rPr>
        <w:t xml:space="preserve"> </w:t>
      </w:r>
      <w:r w:rsidRPr="003C4EFE">
        <w:rPr>
          <w:color w:val="000000" w:themeColor="text1"/>
        </w:rPr>
        <w:t>Clustering; High-dimensional data; Hubness; PCA</w:t>
      </w:r>
    </w:p>
    <w:p w14:paraId="20E716E6" w14:textId="77777777" w:rsidR="00793769" w:rsidRPr="003C4EFE" w:rsidRDefault="00793769">
      <w:pPr>
        <w:pStyle w:val="BodyText"/>
        <w:rPr>
          <w:color w:val="000000" w:themeColor="text1"/>
          <w:lang w:eastAsia="zh-CN"/>
        </w:rPr>
      </w:pPr>
    </w:p>
    <w:p w14:paraId="02C689CF" w14:textId="3F337086" w:rsidR="008F423B" w:rsidRPr="003C4EFE" w:rsidRDefault="00626A58" w:rsidP="00F425E5">
      <w:pPr>
        <w:pStyle w:val="Heading1"/>
        <w:rPr>
          <w:color w:val="000000" w:themeColor="text1"/>
          <w:lang w:eastAsia="zh-CN"/>
        </w:rPr>
      </w:pPr>
      <w:bookmarkStart w:id="20" w:name="header-c18"/>
      <w:bookmarkEnd w:id="20"/>
      <w:r w:rsidRPr="003C4EFE">
        <w:rPr>
          <w:color w:val="000000" w:themeColor="text1"/>
        </w:rPr>
        <w:lastRenderedPageBreak/>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15A173B7" w14:textId="08565C5A" w:rsidR="008F423B" w:rsidRPr="003C4EFE" w:rsidRDefault="00626A58">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ins w:id="21" w:author="Lang Dylan" w:date="2017-02-22T16:19:00Z">
        <w:r w:rsidR="00BB72F2">
          <w:rPr>
            <w:color w:val="000000" w:themeColor="text1"/>
          </w:rPr>
          <w:t>聚类算法的目的是</w:t>
        </w:r>
      </w:ins>
      <w:r w:rsidR="001D34DC" w:rsidRPr="003C4EFE">
        <w:rPr>
          <w:color w:val="000000" w:themeColor="text1"/>
        </w:rPr>
        <w:t>要增加类内的相似性并减小类间的相似性</w:t>
      </w:r>
      <w:del w:id="22" w:author="Lang Dylan" w:date="2017-02-22T16:19:00Z">
        <w:r w:rsidR="001D34DC" w:rsidRPr="003C4EFE" w:rsidDel="00BB72F2">
          <w:rPr>
            <w:color w:val="000000" w:themeColor="text1"/>
          </w:rPr>
          <w:delText>，</w:delText>
        </w:r>
      </w:del>
      <w:ins w:id="23" w:author="Lang Dylan" w:date="2017-02-22T16:19:00Z">
        <w:r w:rsidR="00BB72F2">
          <w:rPr>
            <w:color w:val="000000" w:themeColor="text1"/>
          </w:rPr>
          <w:t>。</w:t>
        </w:r>
      </w:ins>
      <w:r w:rsidR="001D34DC" w:rsidRPr="003C4EFE">
        <w:rPr>
          <w:color w:val="000000" w:themeColor="text1"/>
        </w:rPr>
        <w:t>然而该目标的实现过程中却有</w:t>
      </w:r>
      <w:r w:rsidR="001D34DC" w:rsidRPr="00BB72F2">
        <w:rPr>
          <w:rFonts w:hint="eastAsia"/>
          <w:color w:val="000000" w:themeColor="text1"/>
          <w:highlight w:val="yellow"/>
          <w:rPrChange w:id="24" w:author="Lang Dylan" w:date="2017-02-22T16:19:00Z">
            <w:rPr>
              <w:rFonts w:hint="eastAsia"/>
              <w:color w:val="000000" w:themeColor="text1"/>
            </w:rPr>
          </w:rPrChange>
        </w:rPr>
        <w:t>诸多障碍</w:t>
      </w:r>
      <w:r w:rsidR="001D34DC" w:rsidRPr="003C4EFE">
        <w:rPr>
          <w:color w:val="000000" w:themeColor="text1"/>
        </w:rPr>
        <w:t>。多年来，已提出多种聚类算法，可以大致分为以下四类：</w:t>
      </w:r>
      <w:r w:rsidR="001D34DC" w:rsidRPr="003C4EFE">
        <w:rPr>
          <w:color w:val="000000" w:themeColor="text1"/>
        </w:rPr>
        <w:t>partitional</w:t>
      </w:r>
      <w:r w:rsidR="001D34DC" w:rsidRPr="003C4EFE">
        <w:rPr>
          <w:color w:val="000000" w:themeColor="text1"/>
        </w:rPr>
        <w:t>，</w:t>
      </w:r>
      <w:r w:rsidR="001D34DC" w:rsidRPr="003C4EFE">
        <w:rPr>
          <w:color w:val="000000" w:themeColor="text1"/>
        </w:rPr>
        <w:t xml:space="preserve"> hierarchical</w:t>
      </w:r>
      <w:r w:rsidR="001D34DC" w:rsidRPr="003C4EFE">
        <w:rPr>
          <w:color w:val="000000" w:themeColor="text1"/>
        </w:rPr>
        <w:t>，</w:t>
      </w:r>
      <w:r w:rsidR="001D34DC" w:rsidRPr="003C4EFE">
        <w:rPr>
          <w:color w:val="000000" w:themeColor="text1"/>
        </w:rPr>
        <w:t xml:space="preserve">density- based </w:t>
      </w:r>
      <w:r w:rsidR="001D34DC" w:rsidRPr="003C4EFE">
        <w:rPr>
          <w:color w:val="000000" w:themeColor="text1"/>
        </w:rPr>
        <w:t>和</w:t>
      </w:r>
      <w:r w:rsidR="001D34DC" w:rsidRPr="003C4EFE">
        <w:rPr>
          <w:color w:val="000000" w:themeColor="text1"/>
        </w:rPr>
        <w:t xml:space="preserve"> subspace </w:t>
      </w:r>
      <w:r w:rsidR="001D34DC" w:rsidRPr="003C4EFE">
        <w:rPr>
          <w:color w:val="000000" w:themeColor="text1"/>
        </w:rPr>
        <w:t>算法</w:t>
      </w:r>
      <w:ins w:id="25" w:author="Lang Dylan" w:date="2017-02-22T16:21:00Z">
        <w:r w:rsidR="00BB72F2">
          <w:rPr>
            <w:color w:val="000000" w:themeColor="text1"/>
          </w:rPr>
          <w:t>【】</w:t>
        </w:r>
      </w:ins>
      <w:r w:rsidR="001D34DC" w:rsidRPr="003C4EFE">
        <w:rPr>
          <w:color w:val="000000" w:themeColor="text1"/>
        </w:rPr>
        <w:t>。</w:t>
      </w:r>
      <w:ins w:id="26" w:author="Lang Dylan" w:date="2017-02-22T16:24:00Z">
        <w:r w:rsidR="00BB72F2">
          <w:rPr>
            <w:color w:val="000000" w:themeColor="text1"/>
          </w:rPr>
          <w:t>（其它</w:t>
        </w:r>
        <w:r w:rsidR="00BB72F2">
          <w:rPr>
            <w:color w:val="000000" w:themeColor="text1"/>
          </w:rPr>
          <w:t>3</w:t>
        </w:r>
        <w:r w:rsidR="00BB72F2">
          <w:rPr>
            <w:rFonts w:hint="eastAsia"/>
            <w:color w:val="000000" w:themeColor="text1"/>
            <w:lang w:eastAsia="zh-CN"/>
          </w:rPr>
          <w:t>类</w:t>
        </w:r>
        <w:r w:rsidR="00BB72F2">
          <w:rPr>
            <w:color w:val="000000" w:themeColor="text1"/>
            <w:lang w:eastAsia="zh-CN"/>
          </w:rPr>
          <w:t>的情况？</w:t>
        </w:r>
        <w:r w:rsidR="00BB72F2">
          <w:rPr>
            <w:color w:val="000000" w:themeColor="text1"/>
          </w:rPr>
          <w:t>）</w:t>
        </w:r>
      </w:ins>
      <w:r w:rsidR="001D34DC" w:rsidRPr="003C4EFE">
        <w:rPr>
          <w:color w:val="000000" w:themeColor="text1"/>
        </w:rPr>
        <w:t>其中</w:t>
      </w:r>
      <w:r w:rsidR="001D34DC" w:rsidRPr="003C4EFE">
        <w:rPr>
          <w:color w:val="000000" w:themeColor="text1"/>
        </w:rPr>
        <w:t xml:space="preserve"> subspace </w:t>
      </w:r>
      <w:r w:rsidR="001D34DC" w:rsidRPr="003C4EFE">
        <w:rPr>
          <w:color w:val="000000" w:themeColor="text1"/>
        </w:rPr>
        <w:t>算法是在原始数据的低维投影中进行聚类，当原始数据为高维时此方法更为适宜。</w:t>
      </w:r>
      <w:r w:rsidR="001D34DC" w:rsidRPr="00BB72F2">
        <w:rPr>
          <w:rFonts w:hint="eastAsia"/>
          <w:color w:val="000000" w:themeColor="text1"/>
          <w:highlight w:val="yellow"/>
          <w:rPrChange w:id="27" w:author="Lang Dylan" w:date="2017-02-22T16:22:00Z">
            <w:rPr>
              <w:rFonts w:hint="eastAsia"/>
              <w:color w:val="000000" w:themeColor="text1"/>
            </w:rPr>
          </w:rPrChange>
        </w:rPr>
        <w:t>之所以选择</w:t>
      </w:r>
      <w:r w:rsidR="001D34DC" w:rsidRPr="00BB72F2">
        <w:rPr>
          <w:color w:val="000000" w:themeColor="text1"/>
          <w:highlight w:val="yellow"/>
          <w:rPrChange w:id="28" w:author="Lang Dylan" w:date="2017-02-22T16:22:00Z">
            <w:rPr>
              <w:color w:val="000000" w:themeColor="text1"/>
            </w:rPr>
          </w:rPrChange>
        </w:rPr>
        <w:t xml:space="preserve"> subspace</w:t>
      </w:r>
      <w:r w:rsidR="001D34DC" w:rsidRPr="00BB72F2">
        <w:rPr>
          <w:rFonts w:hint="eastAsia"/>
          <w:color w:val="000000" w:themeColor="text1"/>
          <w:highlight w:val="yellow"/>
          <w:rPrChange w:id="29" w:author="Lang Dylan" w:date="2017-02-22T16:22:00Z">
            <w:rPr>
              <w:rFonts w:hint="eastAsia"/>
              <w:color w:val="000000" w:themeColor="text1"/>
            </w:rPr>
          </w:rPrChange>
        </w:rPr>
        <w:t>算法是因为在实验过程中观测到：随着数据维度的增大，维数灾难出现的概率也随之增大，而这一性质使得诸多标准的机器学习算法表现不佳。</w:t>
      </w:r>
      <w:r w:rsidR="001D34DC" w:rsidRPr="003C4EFE">
        <w:rPr>
          <w:color w:val="000000" w:themeColor="text1"/>
        </w:rPr>
        <w:t>此问题主要由以下两个因素引起的：空的空间现象（</w:t>
      </w:r>
      <w:r w:rsidR="001D34DC" w:rsidRPr="003C4EFE">
        <w:rPr>
          <w:color w:val="000000" w:themeColor="text1"/>
        </w:rPr>
        <w:t>Empty Space Phenomenon</w:t>
      </w:r>
      <w:r w:rsidR="001D34DC" w:rsidRPr="003C4EFE">
        <w:rPr>
          <w:color w:val="000000" w:themeColor="text1"/>
        </w:rPr>
        <w:t>）和距离集中（</w:t>
      </w:r>
      <w:r w:rsidR="007E69CB">
        <w:rPr>
          <w:color w:val="000000" w:themeColor="text1"/>
        </w:rPr>
        <w:t>Concentration o</w:t>
      </w:r>
      <w:r w:rsidR="001D34DC" w:rsidRPr="003C4EFE">
        <w:rPr>
          <w:color w:val="000000" w:themeColor="text1"/>
        </w:rPr>
        <w:t>f Distances</w:t>
      </w:r>
      <w:r w:rsidR="001D34DC" w:rsidRPr="003C4EFE">
        <w:rPr>
          <w:color w:val="000000" w:themeColor="text1"/>
        </w:rPr>
        <w:t>）。前者指的是当维数提高时，空间的体积提高太快，因而可用数据变得很稀疏</w:t>
      </w:r>
      <w:r w:rsidR="001D34DC" w:rsidRPr="003C4EFE">
        <w:rPr>
          <w:color w:val="000000" w:themeColor="text1"/>
        </w:rPr>
        <w:t>[1]</w:t>
      </w:r>
      <w:r w:rsidR="001D34DC" w:rsidRPr="003C4EFE">
        <w:rPr>
          <w:color w:val="000000" w:themeColor="text1"/>
        </w:rPr>
        <w:t>。后者是说高维数据空间表示出现了某种程度上的反直觉的特性</w:t>
      </w:r>
      <w:r w:rsidR="003A3E22" w:rsidRPr="003C4EFE">
        <w:rPr>
          <w:color w:val="000000" w:themeColor="text1"/>
        </w:rPr>
        <w:t>。</w:t>
      </w:r>
      <w:r w:rsidR="001D34DC" w:rsidRPr="003C4EFE">
        <w:rPr>
          <w:color w:val="000000" w:themeColor="text1"/>
        </w:rPr>
        <w:t>随着维度增加，</w:t>
      </w:r>
      <w:r w:rsidR="001D34DC" w:rsidRPr="00BB72F2">
        <w:rPr>
          <w:rFonts w:hint="eastAsia"/>
          <w:color w:val="000000" w:themeColor="text1"/>
          <w:highlight w:val="yellow"/>
          <w:rPrChange w:id="30" w:author="Lang Dylan" w:date="2017-02-22T16:25:00Z">
            <w:rPr>
              <w:rFonts w:hint="eastAsia"/>
              <w:color w:val="000000" w:themeColor="text1"/>
            </w:rPr>
          </w:rPrChange>
        </w:rPr>
        <w:t>数据点之间的所有距离趋向于变得更加难以区分，</w:t>
      </w:r>
      <w:r w:rsidR="001D34DC" w:rsidRPr="003C4EFE">
        <w:rPr>
          <w:color w:val="000000" w:themeColor="text1"/>
        </w:rPr>
        <w:t>这可能会导致基于距离的算法性能变差。</w:t>
      </w:r>
    </w:p>
    <w:p w14:paraId="6DE0EFB7" w14:textId="77892BA7" w:rsidR="008F423B" w:rsidRPr="003C4EFE" w:rsidRDefault="003A3E22">
      <w:pPr>
        <w:pStyle w:val="BodyText"/>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维数灾难</w:t>
      </w:r>
      <w:r w:rsidR="001D34DC" w:rsidRPr="003C4EFE">
        <w:rPr>
          <w:color w:val="000000" w:themeColor="text1"/>
        </w:rPr>
        <w:t>”</w:t>
      </w:r>
      <w:r w:rsidR="001D34DC" w:rsidRPr="003C4EFE">
        <w:rPr>
          <w:color w:val="000000" w:themeColor="text1"/>
        </w:rPr>
        <w:t>通常是用来作为不要处理高维数据的无力借口。由于本征维数（</w:t>
      </w:r>
      <w:r w:rsidR="001D34DC" w:rsidRPr="003C4EFE">
        <w:rPr>
          <w:color w:val="000000" w:themeColor="text1"/>
        </w:rPr>
        <w:t>Intrinsic Dimensionality</w:t>
      </w:r>
      <w:r w:rsidR="001D34DC" w:rsidRPr="003C4EFE">
        <w:rPr>
          <w:color w:val="000000" w:themeColor="text1"/>
        </w:rPr>
        <w:t>）的存在，其概念是指任意低维数据空间可简单地通过增加空余（如复制）或随机维将其转换至更高维空间中，相反地，许多高维空间中的数据集也可削减至低维空间数据，而不必丢失重要信息。这一点也通过众多降维方法的有效性反映出来，如应用广泛的主成分分析（</w:t>
      </w:r>
      <w:r w:rsidR="001D34DC" w:rsidRPr="003C4EFE">
        <w:rPr>
          <w:color w:val="000000" w:themeColor="text1"/>
        </w:rPr>
        <w:t>PCA</w:t>
      </w:r>
      <w:r w:rsidR="001D34DC" w:rsidRPr="003C4EFE">
        <w:rPr>
          <w:color w:val="000000" w:themeColor="text1"/>
        </w:rPr>
        <w:t>）方法。针对距离函数和最近邻搜索，当前的研究也表明除非其中存在太多不相关的维度，带有维数灾难特色的数据集依然可以处理，因为相关维度实际上可使得许多问题（如聚类分析）变得更加容易。在本文中，我们阐述了</w:t>
      </w:r>
      <w:r w:rsidRPr="003C4EFE">
        <w:rPr>
          <w:color w:val="000000" w:themeColor="text1"/>
        </w:rPr>
        <w:t>hubness</w:t>
      </w:r>
      <w:r w:rsidRPr="003C4EFE">
        <w:rPr>
          <w:color w:val="000000" w:themeColor="text1"/>
        </w:rPr>
        <w:t>（</w:t>
      </w:r>
      <w:r w:rsidR="001D34DC" w:rsidRPr="003C4EFE">
        <w:rPr>
          <w:color w:val="000000" w:themeColor="text1"/>
        </w:rPr>
        <w:t xml:space="preserve"> </w:t>
      </w:r>
      <w:r w:rsidR="001D34DC" w:rsidRPr="003C4EFE">
        <w:rPr>
          <w:color w:val="000000" w:themeColor="text1"/>
        </w:rPr>
        <w:t>高维数据倾向于或者易于包含某些频繁出现在其它点的</w:t>
      </w:r>
      <w:r w:rsidR="001D34DC" w:rsidRPr="003C4EFE">
        <w:rPr>
          <w:color w:val="000000" w:themeColor="text1"/>
        </w:rPr>
        <w:t>k</w:t>
      </w:r>
      <w:r w:rsidR="001D34DC" w:rsidRPr="003C4EFE">
        <w:rPr>
          <w:color w:val="000000" w:themeColor="text1"/>
        </w:rPr>
        <w:t>近邻列表中的点</w:t>
      </w:r>
      <w:r w:rsidRPr="003C4EFE">
        <w:rPr>
          <w:color w:val="000000" w:themeColor="text1"/>
        </w:rPr>
        <w:t>）</w:t>
      </w:r>
      <w:r w:rsidR="001D34DC" w:rsidRPr="003C4EFE">
        <w:rPr>
          <w:color w:val="000000" w:themeColor="text1"/>
        </w:rPr>
        <w:t>，并将其应用到聚类中。探讨了</w:t>
      </w:r>
      <w:r w:rsidR="001D34DC" w:rsidRPr="003C4EFE">
        <w:rPr>
          <w:color w:val="000000" w:themeColor="text1"/>
        </w:rPr>
        <w:t>k-occurrences</w:t>
      </w:r>
      <w:r w:rsidR="001D34DC" w:rsidRPr="003C4EFE">
        <w:rPr>
          <w:color w:val="000000" w:themeColor="text1"/>
        </w:rPr>
        <w:t>的偏度与本征维数的相互关系。</w:t>
      </w:r>
      <w:ins w:id="31" w:author="Lang Dylan" w:date="2017-02-22T16:28:00Z">
        <w:r w:rsidR="0020484B">
          <w:rPr>
            <w:color w:val="000000" w:themeColor="text1"/>
          </w:rPr>
          <w:t>（</w:t>
        </w:r>
        <w:r w:rsidR="0020484B">
          <w:rPr>
            <w:color w:val="000000" w:themeColor="text1"/>
          </w:rPr>
          <w:t>hubness</w:t>
        </w:r>
      </w:ins>
      <w:ins w:id="32" w:author="Lang Dylan" w:date="2017-02-22T16:32:00Z">
        <w:r w:rsidR="0020484B">
          <w:rPr>
            <w:color w:val="000000" w:themeColor="text1"/>
            <w:lang w:eastAsia="zh-CN"/>
          </w:rPr>
          <w:t>，</w:t>
        </w:r>
        <w:r w:rsidR="0020484B">
          <w:rPr>
            <w:rFonts w:hint="eastAsia"/>
            <w:color w:val="000000" w:themeColor="text1"/>
            <w:lang w:eastAsia="zh-CN"/>
          </w:rPr>
          <w:t>需要</w:t>
        </w:r>
        <w:r w:rsidR="0020484B">
          <w:rPr>
            <w:color w:val="000000" w:themeColor="text1"/>
            <w:lang w:eastAsia="zh-CN"/>
          </w:rPr>
          <w:t>承前启后的</w:t>
        </w:r>
        <w:r w:rsidR="0020484B">
          <w:rPr>
            <w:rFonts w:hint="eastAsia"/>
            <w:color w:val="000000" w:themeColor="text1"/>
            <w:lang w:eastAsia="zh-CN"/>
          </w:rPr>
          <w:t>文字</w:t>
        </w:r>
      </w:ins>
      <w:ins w:id="33" w:author="Lang Dylan" w:date="2017-02-22T16:28:00Z">
        <w:r w:rsidR="0020484B">
          <w:rPr>
            <w:color w:val="000000" w:themeColor="text1"/>
          </w:rPr>
          <w:t>）</w:t>
        </w:r>
      </w:ins>
    </w:p>
    <w:p w14:paraId="6959398E" w14:textId="341CD51D" w:rsidR="008F423B" w:rsidRPr="003C4EFE" w:rsidRDefault="00F425E5" w:rsidP="00F425E5">
      <w:pPr>
        <w:pStyle w:val="Heading1"/>
        <w:rPr>
          <w:color w:val="000000" w:themeColor="text1"/>
        </w:rPr>
      </w:pPr>
      <w:bookmarkStart w:id="34" w:name="header-c23"/>
      <w:bookmarkEnd w:id="34"/>
      <w:r w:rsidRPr="003C4EFE">
        <w:rPr>
          <w:color w:val="000000" w:themeColor="text1"/>
        </w:rPr>
        <w:t>2</w:t>
      </w:r>
      <w:r w:rsidR="001D34DC" w:rsidRPr="003C4EFE">
        <w:rPr>
          <w:color w:val="000000" w:themeColor="text1"/>
        </w:rPr>
        <w:t>相关工作</w:t>
      </w:r>
    </w:p>
    <w:p w14:paraId="1F01F0F4" w14:textId="1ED595AF" w:rsidR="008F423B" w:rsidRPr="003C4EFE" w:rsidRDefault="00694569">
      <w:pPr>
        <w:pStyle w:val="FirstParagraph"/>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近年来在涉及声音和图像数据的若干应用领域中观察到</w:t>
      </w:r>
      <w:r w:rsidR="001D34DC" w:rsidRPr="003C4EFE">
        <w:rPr>
          <w:color w:val="000000" w:themeColor="text1"/>
        </w:rPr>
        <w:t xml:space="preserve"> hubness </w:t>
      </w:r>
      <w:r w:rsidR="001D34DC" w:rsidRPr="003C4EFE">
        <w:rPr>
          <w:color w:val="000000" w:themeColor="text1"/>
        </w:rPr>
        <w:t>现象（</w:t>
      </w:r>
      <w:r w:rsidR="001D34DC" w:rsidRPr="003C4EFE">
        <w:rPr>
          <w:color w:val="000000" w:themeColor="text1"/>
        </w:rPr>
        <w:t>Aucouturier and Pachet, 2007; Doddington et al., 1998; Hicklin et al., 2005</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此外，</w:t>
      </w:r>
      <w:r w:rsidR="001D34DC" w:rsidRPr="003C4EFE">
        <w:rPr>
          <w:color w:val="000000" w:themeColor="text1"/>
        </w:rPr>
        <w:t xml:space="preserve">Jebara </w:t>
      </w:r>
      <w:r w:rsidR="001D34DC" w:rsidRPr="003C4EFE">
        <w:rPr>
          <w:color w:val="000000" w:themeColor="text1"/>
        </w:rPr>
        <w:t>等人简要地描述了在半监督学习的邻域图构造过程中出现的</w:t>
      </w:r>
      <w:r w:rsidR="001D34DC" w:rsidRPr="003C4EFE">
        <w:rPr>
          <w:color w:val="000000" w:themeColor="text1"/>
        </w:rPr>
        <w:t xml:space="preserve">hubness </w:t>
      </w:r>
      <w:r w:rsidR="001D34DC" w:rsidRPr="003C4EFE">
        <w:rPr>
          <w:color w:val="000000" w:themeColor="text1"/>
        </w:rPr>
        <w:t>现象（</w:t>
      </w:r>
      <w:r w:rsidR="001D34DC" w:rsidRPr="003C4EFE">
        <w:rPr>
          <w:color w:val="000000" w:themeColor="text1"/>
        </w:rPr>
        <w:t>Tony Jebara et al 2009</w:t>
      </w:r>
      <w:proofErr w:type="gramStart"/>
      <w:r w:rsidR="001D34DC" w:rsidRPr="003C4EFE">
        <w:rPr>
          <w:color w:val="000000" w:themeColor="text1"/>
        </w:rPr>
        <w:t>）</w:t>
      </w:r>
      <w:r w:rsidR="001D34DC" w:rsidRPr="003C4EFE">
        <w:rPr>
          <w:color w:val="000000" w:themeColor="text1"/>
        </w:rPr>
        <w:t>[</w:t>
      </w:r>
      <w:proofErr w:type="gramEnd"/>
      <w:r w:rsidR="001D34DC" w:rsidRPr="003C4EFE">
        <w:rPr>
          <w:color w:val="000000" w:themeColor="text1"/>
        </w:rPr>
        <w:t>2]</w:t>
      </w:r>
      <w:r w:rsidR="001D34DC" w:rsidRPr="003C4EFE">
        <w:rPr>
          <w:color w:val="000000" w:themeColor="text1"/>
        </w:rPr>
        <w:t>。</w:t>
      </w:r>
      <w:r w:rsidR="001D34DC" w:rsidRPr="003C4EFE">
        <w:rPr>
          <w:color w:val="000000" w:themeColor="text1"/>
        </w:rPr>
        <w:t xml:space="preserve">Amina M </w:t>
      </w:r>
      <w:r w:rsidR="001D34DC" w:rsidRPr="003C4EFE">
        <w:rPr>
          <w:color w:val="000000" w:themeColor="text1"/>
        </w:rPr>
        <w:t>等人通过将</w:t>
      </w:r>
      <w:r w:rsidR="001D34DC" w:rsidRPr="003C4EFE">
        <w:rPr>
          <w:color w:val="000000" w:themeColor="text1"/>
        </w:rPr>
        <w:t xml:space="preserve"> hub </w:t>
      </w:r>
      <w:r w:rsidR="001D34DC" w:rsidRPr="003C4EFE">
        <w:rPr>
          <w:color w:val="000000" w:themeColor="text1"/>
        </w:rPr>
        <w:t>引入到</w:t>
      </w:r>
      <w:r w:rsidR="001D34DC" w:rsidRPr="003C4EFE">
        <w:rPr>
          <w:color w:val="000000" w:themeColor="text1"/>
        </w:rPr>
        <w:t xml:space="preserve"> k-means </w:t>
      </w:r>
      <w:r w:rsidR="001D34DC" w:rsidRPr="003C4EFE">
        <w:rPr>
          <w:color w:val="000000" w:themeColor="text1"/>
        </w:rPr>
        <w:t>算法中从而形成了基于</w:t>
      </w:r>
      <w:r w:rsidR="001D34DC" w:rsidRPr="003C4EFE">
        <w:rPr>
          <w:color w:val="000000" w:themeColor="text1"/>
        </w:rPr>
        <w:t xml:space="preserve"> hubness </w:t>
      </w:r>
      <w:r w:rsidR="001D34DC" w:rsidRPr="003C4EFE">
        <w:rPr>
          <w:color w:val="000000" w:themeColor="text1"/>
        </w:rPr>
        <w:t>的算法（</w:t>
      </w:r>
      <w:r w:rsidR="001D34DC" w:rsidRPr="003C4EFE">
        <w:rPr>
          <w:color w:val="000000" w:themeColor="text1"/>
        </w:rPr>
        <w:t>Amina M et al 2015</w:t>
      </w:r>
      <w:r w:rsidR="001D34DC" w:rsidRPr="003C4EFE">
        <w:rPr>
          <w:color w:val="000000" w:themeColor="text1"/>
        </w:rPr>
        <w:t>）</w:t>
      </w:r>
      <w:r w:rsidR="001D34DC" w:rsidRPr="003C4EFE">
        <w:rPr>
          <w:color w:val="000000" w:themeColor="text1"/>
        </w:rPr>
        <w:t>[3]</w:t>
      </w:r>
      <w:r w:rsidR="001D34DC" w:rsidRPr="003C4EFE">
        <w:rPr>
          <w:color w:val="000000" w:themeColor="text1"/>
        </w:rPr>
        <w:t>。尽管在数据聚类中</w:t>
      </w:r>
      <w:r w:rsidR="001D34DC" w:rsidRPr="003C4EFE">
        <w:rPr>
          <w:color w:val="000000" w:themeColor="text1"/>
        </w:rPr>
        <w:t xml:space="preserve"> hubness </w:t>
      </w:r>
      <w:r w:rsidR="001D34DC" w:rsidRPr="003C4EFE">
        <w:rPr>
          <w:color w:val="000000" w:themeColor="text1"/>
        </w:rPr>
        <w:t>这一现象并没有给予过多关注，然而</w:t>
      </w:r>
      <w:r w:rsidR="001D34DC" w:rsidRPr="003C4EFE">
        <w:rPr>
          <w:color w:val="000000" w:themeColor="text1"/>
        </w:rPr>
        <w:t xml:space="preserve"> k-nearest-neighbor </w:t>
      </w:r>
      <w:r w:rsidR="001D34DC" w:rsidRPr="003C4EFE">
        <w:rPr>
          <w:color w:val="000000" w:themeColor="text1"/>
        </w:rPr>
        <w:t>列表却广泛使用在诸多聚类中。</w:t>
      </w:r>
      <w:r w:rsidR="001D34DC" w:rsidRPr="003C4EFE">
        <w:rPr>
          <w:color w:val="000000" w:themeColor="text1"/>
        </w:rPr>
        <w:t xml:space="preserve">k-nearest-neighbor </w:t>
      </w:r>
      <w:r w:rsidR="001D34DC" w:rsidRPr="003C4EFE">
        <w:rPr>
          <w:color w:val="000000" w:themeColor="text1"/>
        </w:rPr>
        <w:t>列表通过用于观察由</w:t>
      </w:r>
      <w:r w:rsidR="001D34DC" w:rsidRPr="003C4EFE">
        <w:rPr>
          <w:color w:val="000000" w:themeColor="text1"/>
        </w:rPr>
        <w:t xml:space="preserve"> k </w:t>
      </w:r>
      <w:r w:rsidR="001D34DC" w:rsidRPr="003C4EFE">
        <w:rPr>
          <w:color w:val="000000" w:themeColor="text1"/>
        </w:rPr>
        <w:t>个最近邻所确定的空间的体积来计算密度估计。基于密度的聚类方法通常依赖于这种密度估计。基于密度的聚类算法主要的目标是寻找被低密度区域分离的高密度区域</w:t>
      </w:r>
      <w:r w:rsidR="001D34DC" w:rsidRPr="003C4EFE">
        <w:rPr>
          <w:color w:val="000000" w:themeColor="text1"/>
        </w:rPr>
        <w:t>[4]</w:t>
      </w:r>
      <w:r w:rsidR="001D34DC" w:rsidRPr="003C4EFE">
        <w:rPr>
          <w:color w:val="000000" w:themeColor="text1"/>
        </w:rPr>
        <w:t>。在高维空间中，这常常难以估计，因为数据非常稀疏。</w:t>
      </w:r>
      <w:r w:rsidR="001D34DC" w:rsidRPr="003C4EFE">
        <w:rPr>
          <w:color w:val="000000" w:themeColor="text1"/>
        </w:rPr>
        <w:t xml:space="preserve"> </w:t>
      </w:r>
      <w:r w:rsidR="001D34DC" w:rsidRPr="003C4EFE">
        <w:rPr>
          <w:color w:val="000000" w:themeColor="text1"/>
        </w:rPr>
        <w:t>此外，选择适当的邻域大小也尤为重要，因为过小和过大的</w:t>
      </w:r>
      <w:r w:rsidR="001D34DC" w:rsidRPr="003C4EFE">
        <w:rPr>
          <w:color w:val="000000" w:themeColor="text1"/>
        </w:rPr>
        <w:t xml:space="preserve"> k </w:t>
      </w:r>
      <w:r w:rsidR="001D34DC" w:rsidRPr="003C4EFE">
        <w:rPr>
          <w:color w:val="000000" w:themeColor="text1"/>
        </w:rPr>
        <w:t>值都可能导致基于密度的方法失败。</w:t>
      </w:r>
      <w:r w:rsidR="001D34DC" w:rsidRPr="003C4EFE">
        <w:rPr>
          <w:color w:val="000000" w:themeColor="text1"/>
        </w:rPr>
        <w:t xml:space="preserve">k-nearest-neighbor </w:t>
      </w:r>
      <w:r w:rsidR="001D34DC" w:rsidRPr="003C4EFE">
        <w:rPr>
          <w:color w:val="000000" w:themeColor="text1"/>
        </w:rPr>
        <w:t>列表常被用于构造</w:t>
      </w:r>
      <w:r w:rsidR="001D34DC" w:rsidRPr="003C4EFE">
        <w:rPr>
          <w:color w:val="000000" w:themeColor="text1"/>
        </w:rPr>
        <w:t xml:space="preserve"> k-NN </w:t>
      </w:r>
      <w:r w:rsidR="001D34DC" w:rsidRPr="003C4EFE">
        <w:rPr>
          <w:color w:val="000000" w:themeColor="text1"/>
        </w:rPr>
        <w:t>图并以此用于图聚类。</w:t>
      </w:r>
    </w:p>
    <w:p w14:paraId="2885777D" w14:textId="77777777" w:rsidR="008F423B" w:rsidRPr="003C4EFE" w:rsidRDefault="008F423B">
      <w:pPr>
        <w:pStyle w:val="BodyText"/>
        <w:rPr>
          <w:color w:val="000000" w:themeColor="text1"/>
        </w:rPr>
      </w:pPr>
    </w:p>
    <w:p w14:paraId="2345CEC1" w14:textId="2AD6C24E" w:rsidR="008F423B" w:rsidRPr="003C4EFE" w:rsidRDefault="00C333A4" w:rsidP="00F425E5">
      <w:pPr>
        <w:pStyle w:val="Heading2"/>
        <w:rPr>
          <w:color w:val="000000" w:themeColor="text1"/>
        </w:rPr>
      </w:pPr>
      <w:bookmarkStart w:id="35" w:name="header-c28"/>
      <w:bookmarkEnd w:id="35"/>
      <w:r>
        <w:rPr>
          <w:color w:val="000000" w:themeColor="text1"/>
        </w:rPr>
        <w:lastRenderedPageBreak/>
        <w:t>2</w:t>
      </w:r>
      <w:r w:rsidR="001D34DC" w:rsidRPr="003C4EFE">
        <w:rPr>
          <w:color w:val="000000" w:themeColor="text1"/>
        </w:rPr>
        <w:t xml:space="preserve">.1 Hubness </w:t>
      </w:r>
      <w:r w:rsidR="001D34DC" w:rsidRPr="003C4EFE">
        <w:rPr>
          <w:rFonts w:ascii="SimSun" w:eastAsia="SimSun" w:hAnsi="SimSun" w:cs="SimSun"/>
          <w:color w:val="000000" w:themeColor="text1"/>
        </w:rPr>
        <w:t>现</w:t>
      </w:r>
      <w:r w:rsidR="001D34DC" w:rsidRPr="003C4EFE">
        <w:rPr>
          <w:color w:val="000000" w:themeColor="text1"/>
        </w:rPr>
        <w:t>象</w:t>
      </w:r>
    </w:p>
    <w:p w14:paraId="14A40950" w14:textId="1972937A"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r w:rsidR="001D34DC" w:rsidRPr="003C4EFE">
        <w:rPr>
          <w:color w:val="000000" w:themeColor="text1"/>
        </w:rPr>
        <w:t>表示一组数据点，其中</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r w:rsidR="001D34DC" w:rsidRPr="003C4EFE">
        <w:rPr>
          <w:color w:val="000000" w:themeColor="text1"/>
        </w:rPr>
        <w:t>为数据集</w:t>
      </w:r>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r w:rsidR="001D34DC" w:rsidRPr="003C4EFE">
        <w:rPr>
          <w:color w:val="000000" w:themeColor="text1"/>
        </w:rPr>
        <w:t>的元素。令</w:t>
      </w:r>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r w:rsidR="001D34DC" w:rsidRPr="003C4EFE">
        <w:rPr>
          <w:color w:val="000000" w:themeColor="text1"/>
        </w:rPr>
        <w:t>表示在</w:t>
      </w:r>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r w:rsidR="001D34DC" w:rsidRPr="003C4EFE">
        <w:rPr>
          <w:color w:val="000000" w:themeColor="text1"/>
        </w:rPr>
        <w:t>空间中的一个距离函数</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r w:rsidR="001D34DC" w:rsidRPr="003C4EFE">
        <w:rPr>
          <w:color w:val="000000" w:themeColor="text1"/>
        </w:rPr>
        <w:t>如下定义：</w:t>
      </w:r>
    </w:p>
    <w:p w14:paraId="02DC1B77" w14:textId="36AF9912" w:rsidR="00694569" w:rsidRPr="003C4EFE" w:rsidRDefault="00C3784E" w:rsidP="00694569">
      <w:pPr>
        <w:pStyle w:val="BodyText"/>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5B906438" w:rsidR="008F423B" w:rsidRPr="003C4EFE" w:rsidRDefault="001D34DC">
      <w:pPr>
        <w:pStyle w:val="BodyText"/>
        <w:rPr>
          <w:color w:val="000000" w:themeColor="text1"/>
        </w:rPr>
      </w:pPr>
      <w:r w:rsidRPr="003C4EFE">
        <w:rPr>
          <w:color w:val="000000" w:themeColor="text1"/>
        </w:rPr>
        <w:t>在此基础之上，定义</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r w:rsidRPr="003C4EFE">
        <w:rPr>
          <w:color w:val="000000" w:themeColor="text1"/>
        </w:rPr>
        <w:t>表示为在</w:t>
      </w:r>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r w:rsidRPr="003C4EFE">
        <w:rPr>
          <w:color w:val="000000" w:themeColor="text1"/>
        </w:rPr>
        <w:t>空间中，</w:t>
      </w:r>
      <m:oMath>
        <m:r>
          <w:rPr>
            <w:rFonts w:ascii="Cambria Math" w:hAnsi="Cambria Math"/>
            <w:color w:val="000000" w:themeColor="text1"/>
          </w:rPr>
          <m:t>x</m:t>
        </m:r>
      </m:oMath>
      <w:r w:rsidRPr="003C4EFE">
        <w:rPr>
          <w:color w:val="000000" w:themeColor="text1"/>
        </w:rPr>
        <w:t xml:space="preserve"> </w:t>
      </w:r>
      <w:r w:rsidRPr="003C4EFE">
        <w:rPr>
          <w:color w:val="000000" w:themeColor="text1"/>
        </w:rPr>
        <w:t>出现在其它</w:t>
      </w:r>
      <w:r w:rsidRPr="003C4EFE">
        <w:rPr>
          <w:color w:val="000000" w:themeColor="text1"/>
        </w:rPr>
        <w:t xml:space="preserve"> k-nearest neighbor </w:t>
      </w:r>
      <w:r w:rsidRPr="003C4EFE">
        <w:rPr>
          <w:color w:val="000000" w:themeColor="text1"/>
        </w:rPr>
        <w:t>列表中的次数，也记为</w:t>
      </w:r>
      <w:r w:rsidRPr="003C4EFE">
        <w:rPr>
          <w:color w:val="000000" w:themeColor="text1"/>
        </w:rPr>
        <w:t xml:space="preserve"> K-occurrence</w:t>
      </w:r>
      <w:r w:rsidRPr="003C4EFE">
        <w:rPr>
          <w:color w:val="000000" w:themeColor="text1"/>
        </w:rPr>
        <w:t>，仅根据数据点的</w:t>
      </w:r>
      <w:r w:rsidRPr="003C4EFE">
        <w:rPr>
          <w:color w:val="000000" w:themeColor="text1"/>
        </w:rPr>
        <w:t xml:space="preserve"> K-occurrence </w:t>
      </w:r>
      <w:r w:rsidRPr="003C4EFE">
        <w:rPr>
          <w:color w:val="000000" w:themeColor="text1"/>
        </w:rPr>
        <w:t>的大小无法确定</w:t>
      </w:r>
      <w:r w:rsidRPr="003C4EFE">
        <w:rPr>
          <w:color w:val="000000" w:themeColor="text1"/>
        </w:rPr>
        <w:t xml:space="preserve"> hubness </w:t>
      </w:r>
      <w:r w:rsidRPr="003C4EFE">
        <w:rPr>
          <w:color w:val="000000" w:themeColor="text1"/>
        </w:rPr>
        <w:t>对实验结果有何种影响。</w:t>
      </w:r>
      <w:r w:rsidRPr="003C4EFE">
        <w:rPr>
          <w:color w:val="000000" w:themeColor="text1"/>
        </w:rPr>
        <w:t xml:space="preserve"> </w:t>
      </w:r>
      <w:r w:rsidRPr="003C4EFE">
        <w:rPr>
          <w:color w:val="000000" w:themeColor="text1"/>
        </w:rPr>
        <w:t>数据点的</w:t>
      </w:r>
      <w:r w:rsidRPr="003C4EFE">
        <w:rPr>
          <w:color w:val="000000" w:themeColor="text1"/>
        </w:rPr>
        <w:t xml:space="preserve"> bad k-occurrences </w:t>
      </w:r>
      <w:r w:rsidRPr="003C4EFE">
        <w:rPr>
          <w:color w:val="000000" w:themeColor="text1"/>
        </w:rPr>
        <w:t>表示为</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，是指数据点</w:t>
      </w:r>
      <w:r w:rsidRPr="003C4EFE">
        <w:rPr>
          <w:color w:val="000000" w:themeColor="text1"/>
        </w:rPr>
        <w:t xml:space="preserve"> x </w:t>
      </w:r>
      <w:r w:rsidRPr="003C4EFE">
        <w:rPr>
          <w:color w:val="000000" w:themeColor="text1"/>
        </w:rPr>
        <w:t>作为数据集</w:t>
      </w:r>
      <w:r w:rsidRPr="003C4EFE">
        <w:rPr>
          <w:color w:val="000000" w:themeColor="text1"/>
        </w:rPr>
        <w:t xml:space="preserve"> D </w:t>
      </w:r>
      <w:r w:rsidRPr="003C4EFE">
        <w:rPr>
          <w:color w:val="000000" w:themeColor="text1"/>
        </w:rPr>
        <w:t>中其它的点的</w:t>
      </w:r>
      <w:r w:rsidRPr="003C4EFE">
        <w:rPr>
          <w:color w:val="000000" w:themeColor="text1"/>
        </w:rPr>
        <w:t xml:space="preserve"> k-nearest neighbor</w:t>
      </w:r>
      <w:r w:rsidRPr="003C4EFE">
        <w:rPr>
          <w:color w:val="000000" w:themeColor="text1"/>
        </w:rPr>
        <w:t>次数，并且</w:t>
      </w:r>
      <w:r w:rsidRPr="003C4EFE">
        <w:rPr>
          <w:color w:val="000000" w:themeColor="text1"/>
        </w:rPr>
        <w:t xml:space="preserve"> x </w:t>
      </w:r>
      <w:r w:rsidRPr="003C4EFE">
        <w:rPr>
          <w:color w:val="000000" w:themeColor="text1"/>
        </w:rPr>
        <w:t>点的标签和那些点的标签不匹配。数据点的</w:t>
      </w:r>
      <w:r w:rsidRPr="003C4EFE">
        <w:rPr>
          <w:color w:val="000000" w:themeColor="text1"/>
        </w:rPr>
        <w:t xml:space="preserve"> good k-occurrences </w:t>
      </w:r>
      <w:r w:rsidRPr="003C4EFE">
        <w:rPr>
          <w:color w:val="000000" w:themeColor="text1"/>
        </w:rPr>
        <w:t>表示为</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r w:rsidRPr="003C4EFE">
        <w:rPr>
          <w:color w:val="000000" w:themeColor="text1"/>
        </w:rPr>
        <w:t>是指点</w:t>
      </w:r>
      <w:r w:rsidRPr="003C4EFE">
        <w:rPr>
          <w:color w:val="000000" w:themeColor="text1"/>
        </w:rPr>
        <w:t xml:space="preserve"> x </w:t>
      </w:r>
      <w:r w:rsidRPr="003C4EFE">
        <w:rPr>
          <w:color w:val="000000" w:themeColor="text1"/>
        </w:rPr>
        <w:t>的标签与那些点的标签相匹配</w:t>
      </w:r>
      <w:r w:rsidRPr="003C4EFE">
        <w:rPr>
          <w:color w:val="000000" w:themeColor="text1"/>
        </w:rPr>
        <w:t>[5]</w:t>
      </w:r>
      <w:r w:rsidRPr="003C4EFE">
        <w:rPr>
          <w:color w:val="000000" w:themeColor="text1"/>
        </w:rPr>
        <w:t>。为了表征</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的非对称性，我们使用</w:t>
      </w:r>
      <w:r w:rsidRPr="003C4EFE">
        <w:rPr>
          <w:color w:val="000000" w:themeColor="text1"/>
        </w:rPr>
        <w:t xml:space="preserve"> k-occurrences </w:t>
      </w:r>
      <w:r w:rsidRPr="003C4EFE">
        <w:rPr>
          <w:color w:val="000000" w:themeColor="text1"/>
        </w:rPr>
        <w:t>分布的标准第三矩，</w:t>
      </w:r>
    </w:p>
    <w:p w14:paraId="268C3F92" w14:textId="5116633F" w:rsidR="008F423B" w:rsidRPr="003C4EFE" w:rsidRDefault="00C3784E" w:rsidP="00694569">
      <w:pPr>
        <w:pStyle w:val="BodyTex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D6F8633" w14:textId="77777777" w:rsidR="008F423B" w:rsidRPr="003C4EFE" w:rsidRDefault="001D34DC">
      <w:pPr>
        <w:pStyle w:val="BodyText"/>
        <w:rPr>
          <w:color w:val="000000" w:themeColor="text1"/>
        </w:rPr>
      </w:pPr>
      <w:r w:rsidRPr="003C4EFE">
        <w:rPr>
          <w:color w:val="000000" w:themeColor="text1"/>
        </w:rPr>
        <w:t>其中</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分别是</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的均值和标准差。</w:t>
      </w:r>
    </w:p>
    <w:p w14:paraId="6A7C3B46" w14:textId="7D460EDB" w:rsidR="008F423B" w:rsidRPr="003C4EFE" w:rsidRDefault="001D34DC">
      <w:pPr>
        <w:pStyle w:val="BodyText"/>
        <w:rPr>
          <w:color w:val="000000" w:themeColor="text1"/>
        </w:rPr>
      </w:pPr>
      <w:r w:rsidRPr="003C4EFE">
        <w:rPr>
          <w:color w:val="000000" w:themeColor="text1"/>
        </w:rPr>
        <w:t xml:space="preserve"> </w:t>
      </w:r>
      <w:r w:rsidR="00272274">
        <w:rPr>
          <w:color w:val="000000" w:themeColor="text1"/>
        </w:rPr>
        <w:t xml:space="preserve">       </w:t>
      </w:r>
      <w:r w:rsidR="00A03467">
        <w:rPr>
          <w:color w:val="000000" w:themeColor="text1"/>
          <w:lang w:eastAsia="zh-CN"/>
        </w:rPr>
        <w:t xml:space="preserve"> </w:t>
      </w:r>
      <w:r w:rsidR="00272274">
        <w:rPr>
          <w:color w:val="000000" w:themeColor="text1"/>
        </w:rPr>
        <w:t xml:space="preserve"> </w:t>
      </w:r>
      <w:r w:rsidRPr="003C4EFE">
        <w:rPr>
          <w:color w:val="000000" w:themeColor="text1"/>
        </w:rPr>
        <w:t>一方面，虽然高维数据已表现出</w:t>
      </w:r>
      <w:r w:rsidRPr="003C4EFE">
        <w:rPr>
          <w:color w:val="000000" w:themeColor="text1"/>
        </w:rPr>
        <w:t>hubness</w:t>
      </w:r>
      <w:r w:rsidRPr="003C4EFE">
        <w:rPr>
          <w:color w:val="000000" w:themeColor="text1"/>
        </w:rPr>
        <w:t>这一现象，然而它的偏度（</w:t>
      </w:r>
      <w:r w:rsidRPr="003C4EFE">
        <w:rPr>
          <w:color w:val="000000" w:themeColor="text1"/>
        </w:rPr>
        <w:t>skewness</w:t>
      </w:r>
      <w:r w:rsidRPr="003C4EFE">
        <w:rPr>
          <w:color w:val="000000" w:themeColor="text1"/>
        </w:rPr>
        <w:t>）</w:t>
      </w:r>
      <w:r w:rsidRPr="003C4EFE">
        <w:rPr>
          <w:color w:val="000000" w:themeColor="text1"/>
        </w:rPr>
        <w:t xml:space="preserve"> </w:t>
      </w:r>
      <w:r w:rsidRPr="003C4EFE">
        <w:rPr>
          <w:color w:val="000000" w:themeColor="text1"/>
        </w:rPr>
        <w:t>和分布却因数据的不同而差异颇大。因此，</w:t>
      </w:r>
      <w:r w:rsidRPr="003C4EFE">
        <w:rPr>
          <w:color w:val="000000" w:themeColor="text1"/>
        </w:rPr>
        <w:t>hubs</w:t>
      </w:r>
      <w:r w:rsidRPr="003C4EFE">
        <w:rPr>
          <w:color w:val="000000" w:themeColor="text1"/>
        </w:rPr>
        <w:t>甚至有时可以在被检索时被视为噪声。另一方面，</w:t>
      </w:r>
      <w:r w:rsidRPr="003C4EFE">
        <w:rPr>
          <w:color w:val="000000" w:themeColor="text1"/>
        </w:rPr>
        <w:t xml:space="preserve"> hubness</w:t>
      </w:r>
      <w:r w:rsidRPr="003C4EFE">
        <w:rPr>
          <w:color w:val="000000" w:themeColor="text1"/>
        </w:rPr>
        <w:t>与距离集中现象密切相关</w:t>
      </w:r>
      <w:r w:rsidR="00694569" w:rsidRPr="003C4EFE">
        <w:rPr>
          <w:color w:val="000000" w:themeColor="text1"/>
        </w:rPr>
        <w:t>-----</w:t>
      </w:r>
      <w:r w:rsidR="00694569" w:rsidRPr="003C4EFE">
        <w:rPr>
          <w:color w:val="000000" w:themeColor="text1"/>
          <w:lang w:eastAsia="zh-CN"/>
        </w:rPr>
        <w:t>-</w:t>
      </w:r>
      <w:r w:rsidRPr="003C4EFE">
        <w:rPr>
          <w:color w:val="000000" w:themeColor="text1"/>
        </w:rPr>
        <w:t>一种与高维数据的反直觉特性（随着维度增加数据点之间的所有距离趋向于变得更加难以区分</w:t>
      </w:r>
      <w:proofErr w:type="gramStart"/>
      <w:r w:rsidRPr="003C4EFE">
        <w:rPr>
          <w:color w:val="000000" w:themeColor="text1"/>
        </w:rPr>
        <w:t>）</w:t>
      </w:r>
      <w:r w:rsidRPr="003C4EFE">
        <w:rPr>
          <w:color w:val="000000" w:themeColor="text1"/>
        </w:rPr>
        <w:t>[</w:t>
      </w:r>
      <w:proofErr w:type="gramEnd"/>
      <w:r w:rsidRPr="003C4EFE">
        <w:rPr>
          <w:color w:val="000000" w:themeColor="text1"/>
        </w:rPr>
        <w:t>3]</w:t>
      </w:r>
      <w:r w:rsidRPr="003C4EFE">
        <w:rPr>
          <w:color w:val="000000" w:themeColor="text1"/>
        </w:rPr>
        <w:t>。</w:t>
      </w:r>
    </w:p>
    <w:p w14:paraId="3AFAEA3C" w14:textId="37A3BEDF" w:rsidR="008F423B" w:rsidRPr="003C4EFE" w:rsidRDefault="00C333A4">
      <w:pPr>
        <w:pStyle w:val="Heading2"/>
        <w:rPr>
          <w:color w:val="000000" w:themeColor="text1"/>
        </w:rPr>
      </w:pPr>
      <w:bookmarkStart w:id="36" w:name="header-c41"/>
      <w:bookmarkEnd w:id="36"/>
      <w:r>
        <w:rPr>
          <w:color w:val="000000" w:themeColor="text1"/>
        </w:rPr>
        <w:t>2</w:t>
      </w:r>
      <w:r w:rsidR="001D34DC" w:rsidRPr="003C4EFE">
        <w:rPr>
          <w:color w:val="000000" w:themeColor="text1"/>
        </w:rPr>
        <w:t xml:space="preserve">.2 </w:t>
      </w:r>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
    <w:p w14:paraId="46F8D8A9" w14:textId="18B73803" w:rsidR="008F423B" w:rsidRDefault="00A66EE5">
      <w:pPr>
        <w:pStyle w:val="FirstParagraph"/>
        <w:rPr>
          <w:ins w:id="37" w:author="Lang Dylan" w:date="2017-02-22T16:34:00Z"/>
          <w:color w:val="000000" w:themeColor="text1"/>
        </w:rPr>
      </w:pPr>
      <w:r w:rsidRPr="003C4EFE">
        <w:rPr>
          <w:color w:val="000000" w:themeColor="text1"/>
        </w:rPr>
        <w:t xml:space="preserve">         </w:t>
      </w:r>
      <w:r w:rsidR="001D34DC" w:rsidRPr="003C4EFE">
        <w:rPr>
          <w:color w:val="000000" w:themeColor="text1"/>
        </w:rPr>
        <w:t>更接近簇均值的点易倾向于具有比其它点更高的</w:t>
      </w:r>
      <w:r w:rsidR="001D34DC" w:rsidRPr="003C4EFE">
        <w:rPr>
          <w:color w:val="000000" w:themeColor="text1"/>
        </w:rPr>
        <w:t xml:space="preserve"> hubness </w:t>
      </w:r>
      <w:r w:rsidR="001D34DC" w:rsidRPr="003C4EFE">
        <w:rPr>
          <w:color w:val="000000" w:themeColor="text1"/>
        </w:rPr>
        <w:t>分数</w:t>
      </w:r>
      <w:r w:rsidR="001D34DC" w:rsidRPr="003C4EFE">
        <w:rPr>
          <w:color w:val="000000" w:themeColor="text1"/>
        </w:rPr>
        <w:t>[5]</w:t>
      </w:r>
      <w:r w:rsidR="001D34DC" w:rsidRPr="003C4EFE">
        <w:rPr>
          <w:color w:val="000000" w:themeColor="text1"/>
        </w:rPr>
        <w:t>。将</w:t>
      </w:r>
      <w:r w:rsidR="001D34DC" w:rsidRPr="003C4EFE">
        <w:rPr>
          <w:color w:val="000000" w:themeColor="text1"/>
        </w:rPr>
        <w:t xml:space="preserve"> hubness </w:t>
      </w:r>
      <w:r w:rsidR="001D34DC" w:rsidRPr="003C4EFE">
        <w:rPr>
          <w:color w:val="000000" w:themeColor="text1"/>
        </w:rPr>
        <w:t>视为一种局部中心度量，则可以以各种方式使用</w:t>
      </w:r>
      <w:r w:rsidR="001D34DC" w:rsidRPr="003C4EFE">
        <w:rPr>
          <w:color w:val="000000" w:themeColor="text1"/>
        </w:rPr>
        <w:t xml:space="preserve"> hubness </w:t>
      </w:r>
      <w:r w:rsidR="001D34DC" w:rsidRPr="003C4EFE">
        <w:rPr>
          <w:color w:val="000000" w:themeColor="text1"/>
        </w:rPr>
        <w:t>进行聚类。基于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1D34DC" w:rsidRPr="003C4EFE">
        <w:rPr>
          <w:color w:val="000000" w:themeColor="text1"/>
        </w:rPr>
        <w:t xml:space="preserve"> deterministic, probabilistic, hybrid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r w:rsidR="001D34DC" w:rsidRPr="003C4EFE">
        <w:rPr>
          <w:color w:val="000000" w:themeColor="text1"/>
        </w:rPr>
        <w:t>算法的扩展。在</w:t>
      </w:r>
      <w:r w:rsidR="001D34DC" w:rsidRPr="003C4EFE">
        <w:rPr>
          <w:color w:val="000000" w:themeColor="text1"/>
        </w:rPr>
        <w:t xml:space="preserve"> deterministic </w:t>
      </w:r>
      <w:r w:rsidR="001D34DC" w:rsidRPr="003C4EFE">
        <w:rPr>
          <w:color w:val="000000" w:themeColor="text1"/>
        </w:rPr>
        <w:t>方法中，首先确定簇的数量然后使用</w:t>
      </w:r>
      <w:r w:rsidR="001D34DC" w:rsidRPr="003C4EFE">
        <w:rPr>
          <w:color w:val="000000" w:themeColor="text1"/>
        </w:rPr>
        <w:t xml:space="preserve"> k-means </w:t>
      </w:r>
      <w:r w:rsidR="001D34DC" w:rsidRPr="003C4EFE">
        <w:rPr>
          <w:color w:val="000000" w:themeColor="text1"/>
        </w:rPr>
        <w:t>算法进行聚类，在每次聚类的过程中将当前簇中的具有高的</w:t>
      </w:r>
      <w:r w:rsidR="001D34DC" w:rsidRPr="003C4EFE">
        <w:rPr>
          <w:color w:val="000000" w:themeColor="text1"/>
        </w:rPr>
        <w:t xml:space="preserve"> hubness </w:t>
      </w:r>
      <w:r w:rsidR="001D34DC" w:rsidRPr="003C4EFE">
        <w:rPr>
          <w:color w:val="000000" w:themeColor="text1"/>
        </w:rPr>
        <w:t>分数的点作为其中心。</w:t>
      </w:r>
      <w:r w:rsidR="001D34DC" w:rsidRPr="003C4EFE">
        <w:rPr>
          <w:color w:val="000000" w:themeColor="text1"/>
        </w:rPr>
        <w:t xml:space="preserve">Probabilistic </w:t>
      </w:r>
      <w:r w:rsidR="001D34DC" w:rsidRPr="003C4EFE">
        <w:rPr>
          <w:color w:val="000000" w:themeColor="text1"/>
        </w:rPr>
        <w:t>方法使用模拟退火算法以一定概率</w:t>
      </w:r>
      <m:oMath>
        <m:r>
          <w:rPr>
            <w:rFonts w:ascii="Cambria Math" w:hAnsi="Cambria Math"/>
            <w:color w:val="000000" w:themeColor="text1"/>
          </w:rPr>
          <m:t>θ(=min(1,t/NProb))</m:t>
        </m:r>
      </m:oMath>
      <w:r w:rsidR="001D34DC" w:rsidRPr="003C4EFE">
        <w:rPr>
          <w:color w:val="000000" w:themeColor="text1"/>
        </w:rPr>
        <w:t xml:space="preserve"> </w:t>
      </w:r>
      <w:r w:rsidR="001D34DC" w:rsidRPr="003C4EFE">
        <w:rPr>
          <w:color w:val="000000" w:themeColor="text1"/>
        </w:rPr>
        <w:t>选择高</w:t>
      </w:r>
      <w:r w:rsidR="001D34DC" w:rsidRPr="003C4EFE">
        <w:rPr>
          <w:color w:val="000000" w:themeColor="text1"/>
        </w:rPr>
        <w:t xml:space="preserve"> hubness </w:t>
      </w:r>
      <w:r w:rsidR="001D34DC" w:rsidRPr="003C4EFE">
        <w:rPr>
          <w:color w:val="000000" w:themeColor="text1"/>
        </w:rPr>
        <w:t>分数的点作为当前簇的中心。</w:t>
      </w:r>
      <w:r w:rsidR="001D34DC" w:rsidRPr="003C4EFE">
        <w:rPr>
          <w:color w:val="000000" w:themeColor="text1"/>
        </w:rPr>
        <w:t xml:space="preserve">Deterministic </w:t>
      </w:r>
      <w:r w:rsidR="001D34DC" w:rsidRPr="003C4EFE">
        <w:rPr>
          <w:color w:val="000000" w:themeColor="text1"/>
        </w:rPr>
        <w:t>和</w:t>
      </w:r>
      <w:r w:rsidR="001D34DC" w:rsidRPr="003C4EFE">
        <w:rPr>
          <w:color w:val="000000" w:themeColor="text1"/>
        </w:rPr>
        <w:t xml:space="preserve"> probabilistic </w:t>
      </w:r>
      <w:r w:rsidR="001D34DC" w:rsidRPr="003C4EFE">
        <w:rPr>
          <w:color w:val="000000" w:themeColor="text1"/>
        </w:rPr>
        <w:t>方法只依赖于距离矩阵而不必关心数据的表现形式。为了尽可能地获取数据的中心位置则需要使用</w:t>
      </w:r>
      <w:r w:rsidR="001D34DC" w:rsidRPr="003C4EFE">
        <w:rPr>
          <w:color w:val="000000" w:themeColor="text1"/>
        </w:rPr>
        <w:t xml:space="preserve"> hybrid </w:t>
      </w:r>
      <w:r w:rsidR="001D34DC" w:rsidRPr="003C4EFE">
        <w:rPr>
          <w:color w:val="000000" w:themeColor="text1"/>
        </w:rPr>
        <w:t>方法。在</w:t>
      </w:r>
      <w:r w:rsidR="001D34DC" w:rsidRPr="003C4EFE">
        <w:rPr>
          <w:color w:val="000000" w:themeColor="text1"/>
        </w:rPr>
        <w:t xml:space="preserve"> hybrid </w:t>
      </w:r>
      <w:r w:rsidR="001D34DC" w:rsidRPr="003C4EFE">
        <w:rPr>
          <w:color w:val="000000" w:themeColor="text1"/>
        </w:rPr>
        <w:t>方法中，使用数据点的</w:t>
      </w:r>
      <w:r w:rsidR="001D34DC" w:rsidRPr="003C4EFE">
        <w:rPr>
          <w:color w:val="000000" w:themeColor="text1"/>
        </w:rPr>
        <w:t xml:space="preserve"> hubness </w:t>
      </w:r>
      <w:r w:rsidR="001D34DC" w:rsidRPr="003C4EFE">
        <w:rPr>
          <w:color w:val="000000" w:themeColor="text1"/>
        </w:rPr>
        <w:t>分数来指导搜索，但最终会形成基于质心的簇结构。</w:t>
      </w:r>
      <w:r w:rsidR="001D34DC" w:rsidRPr="003C4EFE">
        <w:rPr>
          <w:color w:val="000000" w:themeColor="text1"/>
        </w:rPr>
        <w:t xml:space="preserve">kernel </w:t>
      </w:r>
      <w:r w:rsidR="001D34DC" w:rsidRPr="003C4EFE">
        <w:rPr>
          <w:color w:val="000000" w:themeColor="text1"/>
        </w:rPr>
        <w:t>方法在前三者基础上可以对非超球面簇集进行处理。基于</w:t>
      </w:r>
      <w:r w:rsidR="001D34DC" w:rsidRPr="003C4EFE">
        <w:rPr>
          <w:color w:val="000000" w:themeColor="text1"/>
        </w:rPr>
        <w:t xml:space="preserve"> hub </w:t>
      </w:r>
      <w:r w:rsidR="001D34DC" w:rsidRPr="003C4EFE">
        <w:rPr>
          <w:color w:val="000000" w:themeColor="text1"/>
        </w:rPr>
        <w:t>的聚类算法用于高维数据，由此可见随着维度的增加聚类时间和迭代次数也随之增加。</w:t>
      </w:r>
    </w:p>
    <w:p w14:paraId="610E3C0F" w14:textId="0DF9DE32" w:rsidR="0020484B" w:rsidRPr="0020484B" w:rsidRDefault="0020484B">
      <w:pPr>
        <w:pStyle w:val="BodyText"/>
        <w:rPr>
          <w:lang w:eastAsia="zh-CN"/>
          <w:rPrChange w:id="38" w:author="Lang Dylan" w:date="2017-02-22T16:34:00Z">
            <w:rPr>
              <w:color w:val="000000" w:themeColor="text1"/>
            </w:rPr>
          </w:rPrChange>
        </w:rPr>
        <w:pPrChange w:id="39" w:author="Lang Dylan" w:date="2017-02-22T16:34:00Z">
          <w:pPr>
            <w:pStyle w:val="FirstParagraph"/>
          </w:pPr>
        </w:pPrChange>
      </w:pPr>
      <w:ins w:id="40" w:author="Lang Dylan" w:date="2017-02-22T16:34:00Z">
        <w:r>
          <w:rPr>
            <w:rFonts w:hint="eastAsia"/>
            <w:lang w:eastAsia="zh-CN"/>
          </w:rPr>
          <w:t>（</w:t>
        </w:r>
      </w:ins>
      <w:ins w:id="41" w:author="Lang Dylan" w:date="2017-02-22T16:35:00Z">
        <w:r>
          <w:rPr>
            <w:lang w:eastAsia="zh-CN"/>
          </w:rPr>
          <w:t>承前启后的段落</w:t>
        </w:r>
      </w:ins>
      <w:ins w:id="42" w:author="Lang Dylan" w:date="2017-02-22T16:34:00Z">
        <w:r>
          <w:rPr>
            <w:rFonts w:hint="eastAsia"/>
            <w:lang w:eastAsia="zh-CN"/>
          </w:rPr>
          <w:t>）</w:t>
        </w:r>
      </w:ins>
    </w:p>
    <w:p w14:paraId="539CB591" w14:textId="01559002" w:rsidR="008F423B" w:rsidRPr="003C4EFE" w:rsidRDefault="00135C90" w:rsidP="00A66EE5">
      <w:pPr>
        <w:pStyle w:val="Heading1"/>
        <w:rPr>
          <w:color w:val="000000" w:themeColor="text1"/>
        </w:rPr>
      </w:pPr>
      <w:bookmarkStart w:id="43" w:name="header-c44"/>
      <w:bookmarkEnd w:id="43"/>
      <w:r>
        <w:rPr>
          <w:color w:val="000000" w:themeColor="text1"/>
        </w:rPr>
        <w:t>3</w:t>
      </w:r>
      <w:r w:rsidR="001D34DC" w:rsidRPr="003C4EFE">
        <w:rPr>
          <w:color w:val="000000" w:themeColor="text1"/>
        </w:rPr>
        <w:t xml:space="preserve"> PCA-Hubness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
    <w:p w14:paraId="3DEE6447" w14:textId="5B3E1E9E" w:rsidR="008F423B" w:rsidRPr="003C4EFE" w:rsidRDefault="00A66EE5">
      <w:pPr>
        <w:pStyle w:val="FirstParagraph"/>
        <w:rPr>
          <w:color w:val="000000" w:themeColor="text1"/>
        </w:rPr>
      </w:pPr>
      <w:r w:rsidRPr="003C4EFE">
        <w:rPr>
          <w:color w:val="000000" w:themeColor="text1"/>
        </w:rPr>
        <w:t xml:space="preserve">         </w:t>
      </w:r>
      <w:r w:rsidR="001D34DC" w:rsidRPr="003C4EFE">
        <w:rPr>
          <w:color w:val="000000" w:themeColor="text1"/>
        </w:rPr>
        <w:t>主成分分析（</w:t>
      </w:r>
      <w:r w:rsidR="001D34DC" w:rsidRPr="003C4EFE">
        <w:rPr>
          <w:color w:val="000000" w:themeColor="text1"/>
        </w:rPr>
        <w:t>Principal components analysis</w:t>
      </w:r>
      <w:r w:rsidR="001D34DC" w:rsidRPr="003C4EFE">
        <w:rPr>
          <w:color w:val="000000" w:themeColor="text1"/>
        </w:rPr>
        <w:t>，</w:t>
      </w:r>
      <w:r w:rsidR="001D34DC" w:rsidRPr="003C4EFE">
        <w:rPr>
          <w:color w:val="000000" w:themeColor="text1"/>
        </w:rPr>
        <w:t>PCA</w:t>
      </w:r>
      <w:r w:rsidR="001D34DC" w:rsidRPr="003C4EFE">
        <w:rPr>
          <w:color w:val="000000" w:themeColor="text1"/>
        </w:rPr>
        <w:t>）经常用于减少数据集的维数，同时保持数据集中的对方差贡献最大的特征。这是通过保留低阶主成分，忽略高阶主成分做到的。</w:t>
      </w:r>
      <w:proofErr w:type="gramStart"/>
      <w:r w:rsidR="001D34DC" w:rsidRPr="003C4EFE">
        <w:rPr>
          <w:color w:val="000000" w:themeColor="text1"/>
        </w:rPr>
        <w:t>这样低阶成分往往能够保留住数据的最重要方面</w:t>
      </w:r>
      <w:r w:rsidR="001D34DC" w:rsidRPr="003C4EFE">
        <w:rPr>
          <w:color w:val="000000" w:themeColor="text1"/>
        </w:rPr>
        <w:t>[</w:t>
      </w:r>
      <w:proofErr w:type="gramEnd"/>
      <w:r w:rsidR="001D34DC" w:rsidRPr="003C4EFE">
        <w:rPr>
          <w:color w:val="000000" w:themeColor="text1"/>
        </w:rPr>
        <w:t>6]</w:t>
      </w:r>
      <w:r w:rsidR="001D34DC" w:rsidRPr="003C4EFE">
        <w:rPr>
          <w:color w:val="000000" w:themeColor="text1"/>
        </w:rPr>
        <w:t>。主成分分析主要是通过对协方差矩阵进行特征分解，以得出数据的主成分（即特征向量）与它们的权值（即特征值）。这可以理解为对原数据中的方差做出解释：哪一个方向上的数据值对方差的影响最大？换而言之，</w:t>
      </w:r>
      <w:r w:rsidR="001D34DC" w:rsidRPr="003C4EFE">
        <w:rPr>
          <w:color w:val="000000" w:themeColor="text1"/>
        </w:rPr>
        <w:t xml:space="preserve">PCA </w:t>
      </w:r>
      <w:r w:rsidR="001D34DC" w:rsidRPr="003C4EFE">
        <w:rPr>
          <w:color w:val="000000" w:themeColor="text1"/>
        </w:rPr>
        <w:t>提供了一种降低数据维度的有效办法；如果分析者在原数据中除掉最小的特征值所对应的成分，那么所得的低维度数据必定是最优化的（也即，这样降低维度必定是失去讯息最少的方法）。</w:t>
      </w:r>
    </w:p>
    <w:p w14:paraId="7D89C125" w14:textId="456D4D8A" w:rsidR="008F423B" w:rsidRPr="003C4EFE" w:rsidRDefault="00A66EE5">
      <w:pPr>
        <w:pStyle w:val="BodyText"/>
        <w:rPr>
          <w:color w:val="000000" w:themeColor="text1"/>
        </w:rPr>
      </w:pPr>
      <w:r w:rsidRPr="003C4EFE">
        <w:rPr>
          <w:color w:val="000000" w:themeColor="text1"/>
        </w:rPr>
        <w:t xml:space="preserve">         </w:t>
      </w:r>
      <w:r w:rsidR="001D34DC" w:rsidRPr="003C4EFE">
        <w:rPr>
          <w:color w:val="000000" w:themeColor="text1"/>
        </w:rPr>
        <w:t>通过使用降维来保存大部分数据信息的主成分分析的观点是不正确的。确实如此，当没有任何假设信息的信号模型时，主成分分析在降维的同时并不能保证信息的不丢失，其中信息是由香农熵来衡量的。</w:t>
      </w:r>
      <w:r w:rsidR="001D34DC" w:rsidRPr="003C4EFE">
        <w:rPr>
          <w:color w:val="000000" w:themeColor="text1"/>
        </w:rPr>
        <w:t xml:space="preserve"> </w:t>
      </w:r>
      <w:r w:rsidR="001D34DC" w:rsidRPr="003C4EFE">
        <w:rPr>
          <w:color w:val="000000" w:themeColor="text1"/>
        </w:rPr>
        <w:t>因此，下文中将会探讨在使用降维技术</w:t>
      </w:r>
      <w:r w:rsidR="001D34DC" w:rsidRPr="003C4EFE">
        <w:rPr>
          <w:color w:val="000000" w:themeColor="text1"/>
        </w:rPr>
        <w:t xml:space="preserve"> PCA </w:t>
      </w:r>
      <w:r w:rsidR="001D34DC" w:rsidRPr="003C4EFE">
        <w:rPr>
          <w:color w:val="000000" w:themeColor="text1"/>
        </w:rPr>
        <w:t>的情况下</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r w:rsidR="001D34DC" w:rsidRPr="003C4EFE">
        <w:rPr>
          <w:color w:val="000000" w:themeColor="text1"/>
        </w:rPr>
        <w:t>的偏度和本征维数的相互作用。此研究的主要目的在于探讨降维是否能够缓解</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r w:rsidR="001D34DC" w:rsidRPr="003C4EFE">
        <w:rPr>
          <w:color w:val="000000" w:themeColor="text1"/>
        </w:rPr>
        <w:t>的偏度这一问题。</w:t>
      </w:r>
      <w:r w:rsidR="001D34DC" w:rsidRPr="003C4EFE">
        <w:rPr>
          <w:color w:val="000000" w:themeColor="text1"/>
        </w:rPr>
        <w:t>“</w:t>
      </w:r>
      <w:r w:rsidR="001D34DC" w:rsidRPr="003C4EFE">
        <w:rPr>
          <w:color w:val="000000" w:themeColor="text1"/>
        </w:rPr>
        <w:t>因为观察到的</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的偏度与与本征维数强烈相关此外，本征维数对</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r w:rsidR="001D34DC" w:rsidRPr="003C4EFE">
        <w:rPr>
          <w:color w:val="000000" w:themeColor="text1"/>
        </w:rPr>
        <w:t>到数据集的均值或者与最接近簇的均值的距离有着积极影响，这意味着在较高（本征）维度中，</w:t>
      </w:r>
      <w:r w:rsidR="001D34DC" w:rsidRPr="003C4EFE">
        <w:rPr>
          <w:color w:val="000000" w:themeColor="text1"/>
        </w:rPr>
        <w:t xml:space="preserve">hubs </w:t>
      </w:r>
      <w:r w:rsidR="001D34DC" w:rsidRPr="003C4EFE">
        <w:rPr>
          <w:color w:val="000000" w:themeColor="text1"/>
        </w:rPr>
        <w:t>变得越来越接近数据集或最接近簇的中心</w:t>
      </w:r>
      <w:r w:rsidR="001D34DC" w:rsidRPr="003C4EFE">
        <w:rPr>
          <w:color w:val="000000" w:themeColor="text1"/>
        </w:rPr>
        <w:t>”[5]</w:t>
      </w:r>
      <w:r w:rsidR="001D34DC" w:rsidRPr="003C4EFE">
        <w:rPr>
          <w:color w:val="000000" w:themeColor="text1"/>
        </w:rPr>
        <w:t>。</w:t>
      </w:r>
    </w:p>
    <w:p w14:paraId="28C3A1FA" w14:textId="0D447DAE" w:rsidR="008F423B" w:rsidRPr="003C4EFE" w:rsidRDefault="00A66EE5">
      <w:pPr>
        <w:pStyle w:val="BodyText"/>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实验过程中采用的距离度量方法是闵可夫斯基距离（</w:t>
      </w:r>
      <w:r w:rsidR="001D34DC" w:rsidRPr="003C4EFE">
        <w:rPr>
          <w:color w:val="000000" w:themeColor="text1"/>
        </w:rPr>
        <w:t>Minkowski distance</w:t>
      </w:r>
      <w:r w:rsidR="001D34DC" w:rsidRPr="003C4EFE">
        <w:rPr>
          <w:color w:val="000000" w:themeColor="text1"/>
        </w:rPr>
        <w:t>），它是衡量数值点之间距离的一种非常常见的方法，假设数值点</w:t>
      </w:r>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r w:rsidR="001D34DC" w:rsidRPr="003C4EFE">
        <w:rPr>
          <w:color w:val="000000" w:themeColor="text1"/>
        </w:rPr>
        <w:t>坐标如下：</w:t>
      </w:r>
    </w:p>
    <w:p w14:paraId="7429BF45" w14:textId="179627D2" w:rsidR="008F423B" w:rsidRPr="003C4EFE" w:rsidRDefault="001D34DC" w:rsidP="00A66EE5">
      <w:pPr>
        <w:pStyle w:val="BodyText"/>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BodyText"/>
        <w:rPr>
          <w:color w:val="000000" w:themeColor="text1"/>
        </w:rPr>
      </w:pPr>
      <w:r w:rsidRPr="003C4EFE">
        <w:rPr>
          <w:color w:val="000000" w:themeColor="text1"/>
        </w:rPr>
        <w:t>那么，闵可夫斯基距离定义为：</w:t>
      </w:r>
    </w:p>
    <w:p w14:paraId="70C460B5" w14:textId="76827230" w:rsidR="008F423B" w:rsidRPr="003C4EFE" w:rsidRDefault="001D34DC" w:rsidP="00A66EE5">
      <w:pPr>
        <w:pStyle w:val="BodyText"/>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77777777" w:rsidR="008F423B" w:rsidRPr="003C4EFE" w:rsidRDefault="001D34DC">
      <w:pPr>
        <w:pStyle w:val="BodyText"/>
        <w:rPr>
          <w:color w:val="000000" w:themeColor="text1"/>
        </w:rPr>
      </w:pPr>
      <w:r w:rsidRPr="003C4EFE">
        <w:rPr>
          <w:color w:val="000000" w:themeColor="text1"/>
        </w:rPr>
        <w:t>该距离最常用的</w:t>
      </w:r>
      <w:r w:rsidRPr="003C4EFE">
        <w:rPr>
          <w:color w:val="000000" w:themeColor="text1"/>
        </w:rPr>
        <w:t xml:space="preserve"> p </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r w:rsidRPr="003C4EFE">
        <w:rPr>
          <w:color w:val="000000" w:themeColor="text1"/>
        </w:rPr>
        <w:t>前者是欧几里得距离（</w:t>
      </w:r>
      <w:r w:rsidRPr="003C4EFE">
        <w:rPr>
          <w:color w:val="000000" w:themeColor="text1"/>
        </w:rPr>
        <w:t>Euclidean distance</w:t>
      </w:r>
      <w:r w:rsidRPr="003C4EFE">
        <w:rPr>
          <w:color w:val="000000" w:themeColor="text1"/>
        </w:rPr>
        <w:t>），后者是曼哈顿距离（</w:t>
      </w:r>
      <w:r w:rsidRPr="003C4EFE">
        <w:rPr>
          <w:color w:val="000000" w:themeColor="text1"/>
        </w:rPr>
        <w:t>Manhattan distance</w:t>
      </w:r>
      <w:r w:rsidRPr="003C4EFE">
        <w:rPr>
          <w:color w:val="000000" w:themeColor="text1"/>
        </w:rPr>
        <w:t>）。可夫斯基距离比较直观，但是它与数据的分布无关，具有一定的局限性，如果</w:t>
      </w:r>
      <w:r w:rsidRPr="003C4EFE">
        <w:rPr>
          <w:color w:val="000000" w:themeColor="text1"/>
        </w:rPr>
        <w:t xml:space="preserve"> x </w:t>
      </w:r>
      <w:r w:rsidRPr="003C4EFE">
        <w:rPr>
          <w:color w:val="000000" w:themeColor="text1"/>
        </w:rPr>
        <w:t>方向的幅值远远大于</w:t>
      </w:r>
      <w:r w:rsidRPr="003C4EFE">
        <w:rPr>
          <w:color w:val="000000" w:themeColor="text1"/>
        </w:rPr>
        <w:t xml:space="preserve"> y </w:t>
      </w:r>
      <w:r w:rsidRPr="003C4EFE">
        <w:rPr>
          <w:color w:val="000000" w:themeColor="text1"/>
        </w:rPr>
        <w:t>方向的值，这个距离公式就会过度放大</w:t>
      </w:r>
      <w:r w:rsidRPr="003C4EFE">
        <w:rPr>
          <w:color w:val="000000" w:themeColor="text1"/>
        </w:rPr>
        <w:t xml:space="preserve"> x </w:t>
      </w:r>
      <w:r w:rsidRPr="003C4EFE">
        <w:rPr>
          <w:color w:val="000000" w:themeColor="text1"/>
        </w:rPr>
        <w:t>维度的作用。所以，在计算距离之前，我们可能还需要对数据进行</w:t>
      </w:r>
      <w:r w:rsidRPr="003C4EFE">
        <w:rPr>
          <w:color w:val="000000" w:themeColor="text1"/>
        </w:rPr>
        <w:t xml:space="preserve"> z-transform </w:t>
      </w:r>
      <w:r w:rsidRPr="003C4EFE">
        <w:rPr>
          <w:color w:val="000000" w:themeColor="text1"/>
        </w:rPr>
        <w:t>处理，即减去均值，除以标准差：</w:t>
      </w:r>
    </w:p>
    <w:p w14:paraId="0DBF8D26" w14:textId="05637F8C" w:rsidR="008F423B" w:rsidRPr="003C4EFE" w:rsidRDefault="001D34DC" w:rsidP="00A66EE5">
      <w:pPr>
        <w:pStyle w:val="BodyText"/>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Pr="003C4EFE" w:rsidRDefault="001D34DC">
      <w:pPr>
        <w:pStyle w:val="BodyText"/>
        <w:rPr>
          <w:color w:val="000000" w:themeColor="text1"/>
        </w:rPr>
      </w:pPr>
      <w:r w:rsidRPr="003C4EFE">
        <w:rPr>
          <w:color w:val="000000" w:themeColor="text1"/>
        </w:rPr>
        <w:t>其中</w:t>
      </w:r>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r w:rsidRPr="003C4EFE">
        <w:rPr>
          <w:color w:val="000000" w:themeColor="text1"/>
        </w:rPr>
        <w:t>是该维度上的均值，</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13DBB1FF" w14:textId="5520C4BF" w:rsidR="008F423B" w:rsidRPr="003C4EFE" w:rsidRDefault="001D34DC">
      <w:pPr>
        <w:pStyle w:val="BodyText"/>
        <w:rPr>
          <w:color w:val="000000" w:themeColor="text1"/>
        </w:rPr>
      </w:pPr>
      <w:r w:rsidRPr="003C4EFE">
        <w:rPr>
          <w:color w:val="000000" w:themeColor="text1"/>
        </w:rPr>
        <w:t xml:space="preserve"> </w:t>
      </w:r>
      <w:r w:rsidR="00A66EE5" w:rsidRPr="003C4EFE">
        <w:rPr>
          <w:color w:val="000000" w:themeColor="text1"/>
          <w:lang w:eastAsia="zh-CN"/>
        </w:rPr>
        <w:t xml:space="preserve">        </w:t>
      </w:r>
      <w:r w:rsidRPr="003C4EFE">
        <w:rPr>
          <w:color w:val="000000" w:themeColor="text1"/>
        </w:rPr>
        <w:t>为了探究在使用降维技术的情况下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的偏度和本征维数的相互作用，我们使用了来自</w:t>
      </w:r>
      <w:r w:rsidRPr="003C4EFE">
        <w:rPr>
          <w:color w:val="000000" w:themeColor="text1"/>
        </w:rPr>
        <w:t xml:space="preserve"> UCI </w:t>
      </w:r>
      <w:r w:rsidRPr="003C4EFE">
        <w:rPr>
          <w:color w:val="000000" w:themeColor="text1"/>
        </w:rPr>
        <w:t>多维度的</w:t>
      </w:r>
      <w:r w:rsidRPr="003C4EFE">
        <w:rPr>
          <w:color w:val="000000" w:themeColor="text1"/>
        </w:rPr>
        <w:t>9</w:t>
      </w:r>
      <w:r w:rsidRPr="003C4EFE">
        <w:rPr>
          <w:color w:val="000000" w:themeColor="text1"/>
        </w:rPr>
        <w:t>个数据库进行观测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列）；维数（</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列）；类别数（</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列）；距离的度量方法（</w:t>
      </w:r>
      <m:oMath>
        <m:r>
          <w:rPr>
            <w:rFonts w:ascii="Cambria Math" w:hAnsi="Cambria Math"/>
            <w:color w:val="000000" w:themeColor="text1"/>
          </w:rPr>
          <m:t>dist</m:t>
        </m:r>
      </m:oMath>
      <w:r w:rsidRPr="003C4EFE">
        <w:rPr>
          <w:color w:val="000000" w:themeColor="text1"/>
        </w:rPr>
        <w:t>，</w:t>
      </w:r>
      <w:r w:rsidRPr="003C4EFE">
        <w:rPr>
          <w:color w:val="000000" w:themeColor="text1"/>
        </w:rPr>
        <w:t xml:space="preserve">Euclidean </w:t>
      </w:r>
      <w:r w:rsidRPr="003C4EFE">
        <w:rPr>
          <w:color w:val="000000" w:themeColor="text1"/>
        </w:rPr>
        <w:t>或者</w:t>
      </w:r>
      <w:r w:rsidRPr="003C4EFE">
        <w:rPr>
          <w:color w:val="000000" w:themeColor="text1"/>
        </w:rPr>
        <w:t xml:space="preserve"> Cityblock</w:t>
      </w:r>
      <w:r w:rsidRPr="003C4EFE">
        <w:rPr>
          <w:color w:val="000000" w:themeColor="text1"/>
        </w:rPr>
        <w:t>，第</w:t>
      </w:r>
      <w:r w:rsidRPr="003C4EFE">
        <w:rPr>
          <w:color w:val="000000" w:themeColor="text1"/>
        </w:rPr>
        <w:t>6</w:t>
      </w:r>
      <w:r w:rsidRPr="003C4EFE">
        <w:rPr>
          <w:color w:val="000000" w:themeColor="text1"/>
        </w:rPr>
        <w:t>列）。表</w:t>
      </w:r>
      <w:r w:rsidRPr="003C4EFE">
        <w:rPr>
          <w:color w:val="000000" w:themeColor="text1"/>
        </w:rPr>
        <w:t>1</w:t>
      </w:r>
      <w:r w:rsidRPr="003C4EFE">
        <w:rPr>
          <w:color w:val="000000" w:themeColor="text1"/>
        </w:rPr>
        <w:t>对应的第</w:t>
      </w:r>
      <w:r w:rsidRPr="003C4EFE">
        <w:rPr>
          <w:color w:val="000000" w:themeColor="text1"/>
        </w:rPr>
        <w:t>5</w:t>
      </w:r>
      <w:r w:rsidRPr="003C4EFE">
        <w:rPr>
          <w:color w:val="000000" w:themeColor="text1"/>
        </w:rPr>
        <w:t>列列出了真实数据集的经验值</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Pr="003C4EFE">
        <w:rPr>
          <w:color w:val="000000" w:themeColor="text1"/>
        </w:rPr>
        <w:t>，表明对于大多数数据集的</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Pr="003C4EFE">
        <w:rPr>
          <w:color w:val="000000" w:themeColor="text1"/>
        </w:rPr>
        <w:t xml:space="preserve"> </w:t>
      </w:r>
      <w:r w:rsidRPr="003C4EFE">
        <w:rPr>
          <w:color w:val="000000" w:themeColor="text1"/>
        </w:rPr>
        <w:t>的分布向右倾斜。虽然</w:t>
      </w:r>
      <w:r w:rsidRPr="003C4EFE">
        <w:rPr>
          <w:color w:val="000000" w:themeColor="text1"/>
        </w:rPr>
        <w:t xml:space="preserve"> </w:t>
      </w:r>
      <m:oMath>
        <m:r>
          <w:rPr>
            <w:rFonts w:ascii="Cambria Math" w:hAnsi="Cambria Math"/>
            <w:color w:val="000000" w:themeColor="text1"/>
          </w:rPr>
          <m:t>k</m:t>
        </m:r>
      </m:oMath>
      <w:r w:rsidRPr="003C4EFE">
        <w:rPr>
          <w:color w:val="000000" w:themeColor="text1"/>
        </w:rPr>
        <w:t xml:space="preserve"> </w:t>
      </w:r>
      <w:r w:rsidRPr="003C4EFE">
        <w:rPr>
          <w:color w:val="000000" w:themeColor="text1"/>
        </w:rPr>
        <w:t>的值是固定的，但是使用其它的</w:t>
      </w:r>
      <w:r w:rsidRPr="003C4EFE">
        <w:rPr>
          <w:color w:val="000000" w:themeColor="text1"/>
        </w:rPr>
        <w:t xml:space="preserve"> </w:t>
      </w:r>
      <m:oMath>
        <m:r>
          <w:rPr>
            <w:rFonts w:ascii="Cambria Math" w:hAnsi="Cambria Math"/>
            <w:color w:val="000000" w:themeColor="text1"/>
          </w:rPr>
          <m:t>k</m:t>
        </m:r>
      </m:oMath>
      <w:r w:rsidRPr="003C4EFE">
        <w:rPr>
          <w:color w:val="000000" w:themeColor="text1"/>
        </w:rPr>
        <w:t xml:space="preserve"> </w:t>
      </w:r>
      <w:r w:rsidRPr="003C4EFE">
        <w:rPr>
          <w:color w:val="000000" w:themeColor="text1"/>
        </w:rPr>
        <w:t>值也可得到类似的结果。</w:t>
      </w:r>
    </w:p>
    <w:p w14:paraId="65DB69A9" w14:textId="63E5FC39" w:rsidR="008F423B" w:rsidRPr="003C4EFE" w:rsidRDefault="001D34DC" w:rsidP="00511692">
      <w:pPr>
        <w:pStyle w:val="BodyText"/>
        <w:jc w:val="center"/>
        <w:rPr>
          <w:color w:val="000000" w:themeColor="text1"/>
          <w:lang w:eastAsia="zh-CN"/>
        </w:rPr>
      </w:pPr>
      <w:r w:rsidRPr="003C4EFE">
        <w:rPr>
          <w:color w:val="000000" w:themeColor="text1"/>
        </w:rPr>
        <w:t>表</w:t>
      </w:r>
      <w:r w:rsidRPr="003C4EFE">
        <w:rPr>
          <w:color w:val="000000" w:themeColor="text1"/>
        </w:rPr>
        <w:t xml:space="preserve">1 </w:t>
      </w:r>
      <w:r w:rsidRPr="003C4EFE">
        <w:rPr>
          <w:color w:val="000000" w:themeColor="text1"/>
        </w:rPr>
        <w:t>真实数据集。数据来源于加州大学尔湾分校</w:t>
      </w:r>
      <w:r w:rsidRPr="003C4EFE">
        <w:rPr>
          <w:color w:val="000000" w:themeColor="text1"/>
        </w:rPr>
        <w:t xml:space="preserve">(UCI) </w:t>
      </w:r>
      <w:r w:rsidRPr="003C4EFE">
        <w:rPr>
          <w:color w:val="000000" w:themeColor="text1"/>
        </w:rPr>
        <w:t>机器学习库。</w:t>
      </w:r>
    </w:p>
    <w:tbl>
      <w:tblPr>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tblGrid>
      <w:tr w:rsidR="008F423B" w:rsidRPr="003C4EFE" w14:paraId="27B728F6" w14:textId="77777777" w:rsidTr="00511692">
        <w:trPr>
          <w:jc w:val="center"/>
        </w:trPr>
        <w:tc>
          <w:tcPr>
            <w:tcW w:w="0" w:type="auto"/>
          </w:tcPr>
          <w:p w14:paraId="2D71566E" w14:textId="77777777" w:rsidR="008F423B" w:rsidRPr="003C4EFE" w:rsidRDefault="001D34DC">
            <w:pPr>
              <w:pStyle w:val="Compact"/>
              <w:rPr>
                <w:color w:val="000000" w:themeColor="text1"/>
              </w:rPr>
            </w:pPr>
            <w:r w:rsidRPr="0020484B">
              <w:rPr>
                <w:color w:val="000000" w:themeColor="text1"/>
                <w:highlight w:val="yellow"/>
                <w:rPrChange w:id="44" w:author="Lang Dylan" w:date="2017-02-22T16:36:00Z">
                  <w:rPr>
                    <w:color w:val="000000" w:themeColor="text1"/>
                  </w:rPr>
                </w:rPrChange>
              </w:rPr>
              <w:t>data set</w:t>
            </w:r>
          </w:p>
        </w:tc>
        <w:tc>
          <w:tcPr>
            <w:tcW w:w="0" w:type="auto"/>
          </w:tcPr>
          <w:p w14:paraId="700D9239" w14:textId="071B2621" w:rsidR="008F423B" w:rsidRPr="003C4EFE" w:rsidRDefault="001D34DC">
            <w:pPr>
              <w:pStyle w:val="Compact"/>
              <w:jc w:val="center"/>
              <w:rPr>
                <w:color w:val="000000" w:themeColor="text1"/>
                <w:lang w:eastAsia="zh-CN"/>
              </w:rPr>
            </w:pPr>
            <w:del w:id="45" w:author="Lang Dylan" w:date="2017-02-22T16:37:00Z">
              <w:r w:rsidRPr="003C4EFE" w:rsidDel="0020484B">
                <w:rPr>
                  <w:color w:val="000000" w:themeColor="text1"/>
                </w:rPr>
                <w:delText>size</w:delText>
              </w:r>
            </w:del>
            <w:ins w:id="46" w:author="Lang Dylan" w:date="2017-02-22T16:37:00Z">
              <w:r w:rsidR="0020484B">
                <w:rPr>
                  <w:color w:val="000000" w:themeColor="text1"/>
                  <w:lang w:eastAsia="zh-CN"/>
                </w:rPr>
                <w:t>n</w:t>
              </w:r>
            </w:ins>
          </w:p>
        </w:tc>
        <w:tc>
          <w:tcPr>
            <w:tcW w:w="0" w:type="auto"/>
          </w:tcPr>
          <w:p w14:paraId="53AF93DC" w14:textId="77777777" w:rsidR="008F423B" w:rsidRPr="003C4EFE" w:rsidRDefault="001D34DC">
            <w:pPr>
              <w:pStyle w:val="Compact"/>
              <w:jc w:val="center"/>
              <w:rPr>
                <w:color w:val="000000" w:themeColor="text1"/>
              </w:rPr>
            </w:pPr>
            <w:r w:rsidRPr="003C4EFE">
              <w:rPr>
                <w:color w:val="000000" w:themeColor="text1"/>
              </w:rPr>
              <w:t>d</w:t>
            </w:r>
          </w:p>
        </w:tc>
        <w:tc>
          <w:tcPr>
            <w:tcW w:w="0" w:type="auto"/>
          </w:tcPr>
          <w:p w14:paraId="11C84234" w14:textId="77777777" w:rsidR="008F423B" w:rsidRPr="003C4EFE" w:rsidRDefault="001D34DC">
            <w:pPr>
              <w:pStyle w:val="Compact"/>
              <w:jc w:val="center"/>
              <w:rPr>
                <w:color w:val="000000" w:themeColor="text1"/>
              </w:rPr>
            </w:pPr>
            <w:r w:rsidRPr="003C4EFE">
              <w:rPr>
                <w:color w:val="000000" w:themeColor="text1"/>
              </w:rPr>
              <w:t>cls</w:t>
            </w:r>
          </w:p>
        </w:tc>
        <w:tc>
          <w:tcPr>
            <w:tcW w:w="0" w:type="auto"/>
          </w:tcPr>
          <w:p w14:paraId="4AA09237"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tcPr>
          <w:p w14:paraId="0D163335" w14:textId="77777777" w:rsidR="008F423B" w:rsidRPr="003C4EFE" w:rsidRDefault="001D34DC">
            <w:pPr>
              <w:pStyle w:val="Compact"/>
              <w:jc w:val="center"/>
              <w:rPr>
                <w:color w:val="000000" w:themeColor="text1"/>
              </w:rPr>
            </w:pPr>
            <w:r w:rsidRPr="003C4EFE">
              <w:rPr>
                <w:color w:val="000000" w:themeColor="text1"/>
              </w:rPr>
              <w:t>dist</w:t>
            </w:r>
          </w:p>
        </w:tc>
      </w:tr>
      <w:tr w:rsidR="008F423B" w:rsidRPr="003C4EFE" w14:paraId="19B17A98" w14:textId="77777777" w:rsidTr="00511692">
        <w:trPr>
          <w:jc w:val="center"/>
        </w:trPr>
        <w:tc>
          <w:tcPr>
            <w:tcW w:w="0" w:type="auto"/>
          </w:tcPr>
          <w:p w14:paraId="38AB1B64" w14:textId="77777777" w:rsidR="008F423B" w:rsidRPr="003C4EFE" w:rsidRDefault="001D34DC">
            <w:pPr>
              <w:pStyle w:val="Compact"/>
              <w:rPr>
                <w:color w:val="000000" w:themeColor="text1"/>
              </w:rPr>
            </w:pPr>
            <w:r w:rsidRPr="003C4EFE">
              <w:rPr>
                <w:color w:val="000000" w:themeColor="text1"/>
              </w:rPr>
              <w:t>wpbc</w:t>
            </w:r>
          </w:p>
        </w:tc>
        <w:tc>
          <w:tcPr>
            <w:tcW w:w="0" w:type="auto"/>
          </w:tcPr>
          <w:p w14:paraId="1746A3BF" w14:textId="77777777" w:rsidR="008F423B" w:rsidRPr="003C4EFE" w:rsidRDefault="001D34DC">
            <w:pPr>
              <w:pStyle w:val="Compact"/>
              <w:jc w:val="center"/>
              <w:rPr>
                <w:color w:val="000000" w:themeColor="text1"/>
              </w:rPr>
            </w:pPr>
            <w:r w:rsidRPr="003C4EFE">
              <w:rPr>
                <w:color w:val="000000" w:themeColor="text1"/>
              </w:rPr>
              <w:t>198</w:t>
            </w:r>
          </w:p>
        </w:tc>
        <w:tc>
          <w:tcPr>
            <w:tcW w:w="0" w:type="auto"/>
          </w:tcPr>
          <w:p w14:paraId="0C0496C1" w14:textId="77777777" w:rsidR="008F423B" w:rsidRPr="003C4EFE" w:rsidRDefault="001D34DC">
            <w:pPr>
              <w:pStyle w:val="Compact"/>
              <w:jc w:val="center"/>
              <w:rPr>
                <w:color w:val="000000" w:themeColor="text1"/>
              </w:rPr>
            </w:pPr>
            <w:r w:rsidRPr="003C4EFE">
              <w:rPr>
                <w:color w:val="000000" w:themeColor="text1"/>
              </w:rPr>
              <w:t>33</w:t>
            </w:r>
          </w:p>
        </w:tc>
        <w:tc>
          <w:tcPr>
            <w:tcW w:w="0" w:type="auto"/>
          </w:tcPr>
          <w:p w14:paraId="27181EB7"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635F1996" w14:textId="77777777" w:rsidR="008F423B" w:rsidRPr="003C4EFE" w:rsidRDefault="001D34DC">
            <w:pPr>
              <w:pStyle w:val="Compact"/>
              <w:jc w:val="center"/>
              <w:rPr>
                <w:color w:val="000000" w:themeColor="text1"/>
              </w:rPr>
            </w:pPr>
            <w:r w:rsidRPr="003C4EFE">
              <w:rPr>
                <w:color w:val="000000" w:themeColor="text1"/>
              </w:rPr>
              <w:t>0.86</w:t>
            </w:r>
          </w:p>
        </w:tc>
        <w:tc>
          <w:tcPr>
            <w:tcW w:w="0" w:type="auto"/>
          </w:tcPr>
          <w:p w14:paraId="526577CB"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068E63C2" w14:textId="77777777" w:rsidTr="00511692">
        <w:trPr>
          <w:jc w:val="center"/>
        </w:trPr>
        <w:tc>
          <w:tcPr>
            <w:tcW w:w="0" w:type="auto"/>
          </w:tcPr>
          <w:p w14:paraId="48B8D683" w14:textId="77777777" w:rsidR="008F423B" w:rsidRPr="003C4EFE" w:rsidRDefault="001D34DC">
            <w:pPr>
              <w:pStyle w:val="Compact"/>
              <w:rPr>
                <w:color w:val="000000" w:themeColor="text1"/>
              </w:rPr>
            </w:pPr>
            <w:r w:rsidRPr="003C4EFE">
              <w:rPr>
                <w:color w:val="000000" w:themeColor="text1"/>
              </w:rPr>
              <w:t>Ionosphere</w:t>
            </w:r>
          </w:p>
        </w:tc>
        <w:tc>
          <w:tcPr>
            <w:tcW w:w="0" w:type="auto"/>
          </w:tcPr>
          <w:p w14:paraId="760A2964" w14:textId="77777777" w:rsidR="008F423B" w:rsidRPr="003C4EFE" w:rsidRDefault="001D34DC">
            <w:pPr>
              <w:pStyle w:val="Compact"/>
              <w:jc w:val="center"/>
              <w:rPr>
                <w:color w:val="000000" w:themeColor="text1"/>
              </w:rPr>
            </w:pPr>
            <w:r w:rsidRPr="003C4EFE">
              <w:rPr>
                <w:color w:val="000000" w:themeColor="text1"/>
              </w:rPr>
              <w:t>351</w:t>
            </w:r>
          </w:p>
        </w:tc>
        <w:tc>
          <w:tcPr>
            <w:tcW w:w="0" w:type="auto"/>
          </w:tcPr>
          <w:p w14:paraId="7EE2DE4E" w14:textId="77777777" w:rsidR="008F423B" w:rsidRPr="003C4EFE" w:rsidRDefault="001D34DC">
            <w:pPr>
              <w:pStyle w:val="Compact"/>
              <w:jc w:val="center"/>
              <w:rPr>
                <w:color w:val="000000" w:themeColor="text1"/>
              </w:rPr>
            </w:pPr>
            <w:r w:rsidRPr="003C4EFE">
              <w:rPr>
                <w:color w:val="000000" w:themeColor="text1"/>
              </w:rPr>
              <w:t>34</w:t>
            </w:r>
          </w:p>
        </w:tc>
        <w:tc>
          <w:tcPr>
            <w:tcW w:w="0" w:type="auto"/>
          </w:tcPr>
          <w:p w14:paraId="607755A3"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5D1D3F6E" w14:textId="77777777" w:rsidR="008F423B" w:rsidRPr="003C4EFE" w:rsidRDefault="001D34DC">
            <w:pPr>
              <w:pStyle w:val="Compact"/>
              <w:jc w:val="center"/>
              <w:rPr>
                <w:color w:val="000000" w:themeColor="text1"/>
              </w:rPr>
            </w:pPr>
            <w:r w:rsidRPr="003C4EFE">
              <w:rPr>
                <w:color w:val="000000" w:themeColor="text1"/>
              </w:rPr>
              <w:t>1.72</w:t>
            </w:r>
          </w:p>
        </w:tc>
        <w:tc>
          <w:tcPr>
            <w:tcW w:w="0" w:type="auto"/>
          </w:tcPr>
          <w:p w14:paraId="46174A68"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7867B199" w14:textId="77777777" w:rsidTr="00511692">
        <w:trPr>
          <w:jc w:val="center"/>
        </w:trPr>
        <w:tc>
          <w:tcPr>
            <w:tcW w:w="0" w:type="auto"/>
          </w:tcPr>
          <w:p w14:paraId="1F95B324" w14:textId="77777777" w:rsidR="008F423B" w:rsidRPr="003C4EFE" w:rsidRDefault="001D34DC">
            <w:pPr>
              <w:pStyle w:val="Compact"/>
              <w:rPr>
                <w:color w:val="000000" w:themeColor="text1"/>
              </w:rPr>
            </w:pPr>
            <w:r w:rsidRPr="003C4EFE">
              <w:rPr>
                <w:color w:val="000000" w:themeColor="text1"/>
              </w:rPr>
              <w:t>musk</w:t>
            </w:r>
          </w:p>
        </w:tc>
        <w:tc>
          <w:tcPr>
            <w:tcW w:w="0" w:type="auto"/>
          </w:tcPr>
          <w:p w14:paraId="4D061F41" w14:textId="77777777" w:rsidR="008F423B" w:rsidRPr="003C4EFE" w:rsidRDefault="001D34DC">
            <w:pPr>
              <w:pStyle w:val="Compact"/>
              <w:jc w:val="center"/>
              <w:rPr>
                <w:color w:val="000000" w:themeColor="text1"/>
              </w:rPr>
            </w:pPr>
            <w:r w:rsidRPr="003C4EFE">
              <w:rPr>
                <w:color w:val="000000" w:themeColor="text1"/>
              </w:rPr>
              <w:t>476</w:t>
            </w:r>
          </w:p>
        </w:tc>
        <w:tc>
          <w:tcPr>
            <w:tcW w:w="0" w:type="auto"/>
          </w:tcPr>
          <w:p w14:paraId="7EE9DCC6" w14:textId="77777777" w:rsidR="008F423B" w:rsidRPr="003C4EFE" w:rsidRDefault="001D34DC">
            <w:pPr>
              <w:pStyle w:val="Compact"/>
              <w:jc w:val="center"/>
              <w:rPr>
                <w:color w:val="000000" w:themeColor="text1"/>
              </w:rPr>
            </w:pPr>
            <w:r w:rsidRPr="003C4EFE">
              <w:rPr>
                <w:color w:val="000000" w:themeColor="text1"/>
              </w:rPr>
              <w:t>166</w:t>
            </w:r>
          </w:p>
        </w:tc>
        <w:tc>
          <w:tcPr>
            <w:tcW w:w="0" w:type="auto"/>
          </w:tcPr>
          <w:p w14:paraId="6CC781CD"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3CCB88A3" w14:textId="77777777" w:rsidR="008F423B" w:rsidRPr="003C4EFE" w:rsidRDefault="001D34DC">
            <w:pPr>
              <w:pStyle w:val="Compact"/>
              <w:jc w:val="center"/>
              <w:rPr>
                <w:color w:val="000000" w:themeColor="text1"/>
              </w:rPr>
            </w:pPr>
            <w:r w:rsidRPr="003C4EFE">
              <w:rPr>
                <w:color w:val="000000" w:themeColor="text1"/>
              </w:rPr>
              <w:t>1.33</w:t>
            </w:r>
          </w:p>
        </w:tc>
        <w:tc>
          <w:tcPr>
            <w:tcW w:w="0" w:type="auto"/>
          </w:tcPr>
          <w:p w14:paraId="6745B618"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7B8AF089" w14:textId="77777777" w:rsidTr="00511692">
        <w:trPr>
          <w:jc w:val="center"/>
        </w:trPr>
        <w:tc>
          <w:tcPr>
            <w:tcW w:w="0" w:type="auto"/>
          </w:tcPr>
          <w:p w14:paraId="3D153697" w14:textId="77777777" w:rsidR="008F423B" w:rsidRPr="003C4EFE" w:rsidRDefault="001D34DC">
            <w:pPr>
              <w:pStyle w:val="Compact"/>
              <w:rPr>
                <w:color w:val="000000" w:themeColor="text1"/>
              </w:rPr>
            </w:pPr>
            <w:r w:rsidRPr="003C4EFE">
              <w:rPr>
                <w:color w:val="000000" w:themeColor="text1"/>
              </w:rPr>
              <w:t>parkinsons</w:t>
            </w:r>
          </w:p>
        </w:tc>
        <w:tc>
          <w:tcPr>
            <w:tcW w:w="0" w:type="auto"/>
          </w:tcPr>
          <w:p w14:paraId="71DC0A01" w14:textId="77777777" w:rsidR="008F423B" w:rsidRPr="003C4EFE" w:rsidRDefault="001D34DC">
            <w:pPr>
              <w:pStyle w:val="Compact"/>
              <w:jc w:val="center"/>
              <w:rPr>
                <w:color w:val="000000" w:themeColor="text1"/>
              </w:rPr>
            </w:pPr>
            <w:r w:rsidRPr="003C4EFE">
              <w:rPr>
                <w:color w:val="000000" w:themeColor="text1"/>
              </w:rPr>
              <w:t>195</w:t>
            </w:r>
          </w:p>
        </w:tc>
        <w:tc>
          <w:tcPr>
            <w:tcW w:w="0" w:type="auto"/>
          </w:tcPr>
          <w:p w14:paraId="2178CFB0" w14:textId="77777777" w:rsidR="008F423B" w:rsidRPr="003C4EFE" w:rsidRDefault="001D34DC">
            <w:pPr>
              <w:pStyle w:val="Compact"/>
              <w:jc w:val="center"/>
              <w:rPr>
                <w:color w:val="000000" w:themeColor="text1"/>
              </w:rPr>
            </w:pPr>
            <w:r w:rsidRPr="003C4EFE">
              <w:rPr>
                <w:color w:val="000000" w:themeColor="text1"/>
              </w:rPr>
              <w:t>22</w:t>
            </w:r>
          </w:p>
        </w:tc>
        <w:tc>
          <w:tcPr>
            <w:tcW w:w="0" w:type="auto"/>
          </w:tcPr>
          <w:p w14:paraId="32C44836"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2F131F14" w14:textId="77777777" w:rsidR="008F423B" w:rsidRPr="003C4EFE" w:rsidRDefault="001D34DC">
            <w:pPr>
              <w:pStyle w:val="Compact"/>
              <w:jc w:val="center"/>
              <w:rPr>
                <w:color w:val="000000" w:themeColor="text1"/>
              </w:rPr>
            </w:pPr>
            <w:r w:rsidRPr="003C4EFE">
              <w:rPr>
                <w:color w:val="000000" w:themeColor="text1"/>
              </w:rPr>
              <w:t>0.73</w:t>
            </w:r>
          </w:p>
        </w:tc>
        <w:tc>
          <w:tcPr>
            <w:tcW w:w="0" w:type="auto"/>
          </w:tcPr>
          <w:p w14:paraId="0B9C057B"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0821655F" w14:textId="77777777" w:rsidTr="00511692">
        <w:trPr>
          <w:jc w:val="center"/>
        </w:trPr>
        <w:tc>
          <w:tcPr>
            <w:tcW w:w="0" w:type="auto"/>
          </w:tcPr>
          <w:p w14:paraId="1C3AA218" w14:textId="77777777" w:rsidR="008F423B" w:rsidRPr="003C4EFE" w:rsidRDefault="001D34DC">
            <w:pPr>
              <w:pStyle w:val="Compact"/>
              <w:rPr>
                <w:color w:val="000000" w:themeColor="text1"/>
              </w:rPr>
            </w:pPr>
            <w:r w:rsidRPr="003C4EFE">
              <w:rPr>
                <w:color w:val="000000" w:themeColor="text1"/>
              </w:rPr>
              <w:t>sonar</w:t>
            </w:r>
          </w:p>
        </w:tc>
        <w:tc>
          <w:tcPr>
            <w:tcW w:w="0" w:type="auto"/>
          </w:tcPr>
          <w:p w14:paraId="106942F8" w14:textId="77777777" w:rsidR="008F423B" w:rsidRPr="003C4EFE" w:rsidRDefault="001D34DC">
            <w:pPr>
              <w:pStyle w:val="Compact"/>
              <w:jc w:val="center"/>
              <w:rPr>
                <w:color w:val="000000" w:themeColor="text1"/>
              </w:rPr>
            </w:pPr>
            <w:r w:rsidRPr="003C4EFE">
              <w:rPr>
                <w:color w:val="000000" w:themeColor="text1"/>
              </w:rPr>
              <w:t>208</w:t>
            </w:r>
          </w:p>
        </w:tc>
        <w:tc>
          <w:tcPr>
            <w:tcW w:w="0" w:type="auto"/>
          </w:tcPr>
          <w:p w14:paraId="313AEC2D" w14:textId="77777777" w:rsidR="008F423B" w:rsidRPr="003C4EFE" w:rsidRDefault="001D34DC">
            <w:pPr>
              <w:pStyle w:val="Compact"/>
              <w:jc w:val="center"/>
              <w:rPr>
                <w:color w:val="000000" w:themeColor="text1"/>
              </w:rPr>
            </w:pPr>
            <w:r w:rsidRPr="003C4EFE">
              <w:rPr>
                <w:color w:val="000000" w:themeColor="text1"/>
              </w:rPr>
              <w:t>60</w:t>
            </w:r>
          </w:p>
        </w:tc>
        <w:tc>
          <w:tcPr>
            <w:tcW w:w="0" w:type="auto"/>
          </w:tcPr>
          <w:p w14:paraId="3C834A26"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13C05871" w14:textId="77777777" w:rsidR="008F423B" w:rsidRPr="003C4EFE" w:rsidRDefault="001D34DC">
            <w:pPr>
              <w:pStyle w:val="Compact"/>
              <w:jc w:val="center"/>
              <w:rPr>
                <w:color w:val="000000" w:themeColor="text1"/>
              </w:rPr>
            </w:pPr>
            <w:r w:rsidRPr="003C4EFE">
              <w:rPr>
                <w:color w:val="000000" w:themeColor="text1"/>
              </w:rPr>
              <w:t>1.35</w:t>
            </w:r>
          </w:p>
        </w:tc>
        <w:tc>
          <w:tcPr>
            <w:tcW w:w="0" w:type="auto"/>
          </w:tcPr>
          <w:p w14:paraId="550DA936"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1F09CBB4" w14:textId="77777777" w:rsidTr="00511692">
        <w:trPr>
          <w:jc w:val="center"/>
        </w:trPr>
        <w:tc>
          <w:tcPr>
            <w:tcW w:w="0" w:type="auto"/>
          </w:tcPr>
          <w:p w14:paraId="043A9E72" w14:textId="77777777" w:rsidR="008F423B" w:rsidRPr="003C4EFE" w:rsidRDefault="001D34DC">
            <w:pPr>
              <w:pStyle w:val="Compact"/>
              <w:rPr>
                <w:color w:val="000000" w:themeColor="text1"/>
              </w:rPr>
            </w:pPr>
            <w:r w:rsidRPr="003C4EFE">
              <w:rPr>
                <w:color w:val="000000" w:themeColor="text1"/>
              </w:rPr>
              <w:t>spectrometer</w:t>
            </w:r>
          </w:p>
        </w:tc>
        <w:tc>
          <w:tcPr>
            <w:tcW w:w="0" w:type="auto"/>
          </w:tcPr>
          <w:p w14:paraId="57DD1FFA" w14:textId="77777777" w:rsidR="008F423B" w:rsidRPr="003C4EFE" w:rsidRDefault="001D34DC">
            <w:pPr>
              <w:pStyle w:val="Compact"/>
              <w:jc w:val="center"/>
              <w:rPr>
                <w:color w:val="000000" w:themeColor="text1"/>
              </w:rPr>
            </w:pPr>
            <w:r w:rsidRPr="003C4EFE">
              <w:rPr>
                <w:color w:val="000000" w:themeColor="text1"/>
              </w:rPr>
              <w:t>531</w:t>
            </w:r>
          </w:p>
        </w:tc>
        <w:tc>
          <w:tcPr>
            <w:tcW w:w="0" w:type="auto"/>
          </w:tcPr>
          <w:p w14:paraId="5920AC3C" w14:textId="77777777" w:rsidR="008F423B" w:rsidRPr="003C4EFE" w:rsidRDefault="001D34DC">
            <w:pPr>
              <w:pStyle w:val="Compact"/>
              <w:jc w:val="center"/>
              <w:rPr>
                <w:color w:val="000000" w:themeColor="text1"/>
              </w:rPr>
            </w:pPr>
            <w:r w:rsidRPr="003C4EFE">
              <w:rPr>
                <w:color w:val="000000" w:themeColor="text1"/>
              </w:rPr>
              <w:t>100</w:t>
            </w:r>
          </w:p>
        </w:tc>
        <w:tc>
          <w:tcPr>
            <w:tcW w:w="0" w:type="auto"/>
          </w:tcPr>
          <w:p w14:paraId="557C61A6" w14:textId="77777777" w:rsidR="008F423B" w:rsidRPr="003C4EFE" w:rsidRDefault="001D34DC">
            <w:pPr>
              <w:pStyle w:val="Compact"/>
              <w:jc w:val="center"/>
              <w:rPr>
                <w:color w:val="000000" w:themeColor="text1"/>
              </w:rPr>
            </w:pPr>
            <w:r w:rsidRPr="003C4EFE">
              <w:rPr>
                <w:color w:val="000000" w:themeColor="text1"/>
              </w:rPr>
              <w:t>10</w:t>
            </w:r>
          </w:p>
        </w:tc>
        <w:tc>
          <w:tcPr>
            <w:tcW w:w="0" w:type="auto"/>
          </w:tcPr>
          <w:p w14:paraId="1FBAEDB4" w14:textId="77777777" w:rsidR="008F423B" w:rsidRPr="003C4EFE" w:rsidRDefault="001D34DC">
            <w:pPr>
              <w:pStyle w:val="Compact"/>
              <w:jc w:val="center"/>
              <w:rPr>
                <w:color w:val="000000" w:themeColor="text1"/>
              </w:rPr>
            </w:pPr>
            <w:r w:rsidRPr="003C4EFE">
              <w:rPr>
                <w:color w:val="000000" w:themeColor="text1"/>
              </w:rPr>
              <w:t>0.59</w:t>
            </w:r>
          </w:p>
        </w:tc>
        <w:tc>
          <w:tcPr>
            <w:tcW w:w="0" w:type="auto"/>
          </w:tcPr>
          <w:p w14:paraId="613DE868"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40551595" w14:textId="77777777" w:rsidTr="00511692">
        <w:trPr>
          <w:jc w:val="center"/>
        </w:trPr>
        <w:tc>
          <w:tcPr>
            <w:tcW w:w="0" w:type="auto"/>
          </w:tcPr>
          <w:p w14:paraId="55D87DC6" w14:textId="77777777" w:rsidR="008F423B" w:rsidRPr="003C4EFE" w:rsidRDefault="001D34DC">
            <w:pPr>
              <w:pStyle w:val="Compact"/>
              <w:rPr>
                <w:color w:val="000000" w:themeColor="text1"/>
              </w:rPr>
            </w:pPr>
            <w:r w:rsidRPr="003C4EFE">
              <w:rPr>
                <w:color w:val="000000" w:themeColor="text1"/>
              </w:rPr>
              <w:t>mfeat-fou</w:t>
            </w:r>
          </w:p>
        </w:tc>
        <w:tc>
          <w:tcPr>
            <w:tcW w:w="0" w:type="auto"/>
          </w:tcPr>
          <w:p w14:paraId="6D5DF669" w14:textId="77777777" w:rsidR="008F423B" w:rsidRPr="003C4EFE" w:rsidRDefault="001D34DC">
            <w:pPr>
              <w:pStyle w:val="Compact"/>
              <w:jc w:val="center"/>
              <w:rPr>
                <w:color w:val="000000" w:themeColor="text1"/>
              </w:rPr>
            </w:pPr>
            <w:r w:rsidRPr="003C4EFE">
              <w:rPr>
                <w:color w:val="000000" w:themeColor="text1"/>
              </w:rPr>
              <w:t>2000</w:t>
            </w:r>
          </w:p>
        </w:tc>
        <w:tc>
          <w:tcPr>
            <w:tcW w:w="0" w:type="auto"/>
          </w:tcPr>
          <w:p w14:paraId="48C3000C" w14:textId="77777777" w:rsidR="008F423B" w:rsidRPr="003C4EFE" w:rsidRDefault="001D34DC">
            <w:pPr>
              <w:pStyle w:val="Compact"/>
              <w:jc w:val="center"/>
              <w:rPr>
                <w:color w:val="000000" w:themeColor="text1"/>
              </w:rPr>
            </w:pPr>
            <w:r w:rsidRPr="003C4EFE">
              <w:rPr>
                <w:color w:val="000000" w:themeColor="text1"/>
              </w:rPr>
              <w:t>76</w:t>
            </w:r>
          </w:p>
        </w:tc>
        <w:tc>
          <w:tcPr>
            <w:tcW w:w="0" w:type="auto"/>
          </w:tcPr>
          <w:p w14:paraId="7BE5A765" w14:textId="77777777" w:rsidR="008F423B" w:rsidRPr="003C4EFE" w:rsidRDefault="001D34DC">
            <w:pPr>
              <w:pStyle w:val="Compact"/>
              <w:jc w:val="center"/>
              <w:rPr>
                <w:color w:val="000000" w:themeColor="text1"/>
              </w:rPr>
            </w:pPr>
            <w:r w:rsidRPr="003C4EFE">
              <w:rPr>
                <w:color w:val="000000" w:themeColor="text1"/>
              </w:rPr>
              <w:t>10</w:t>
            </w:r>
          </w:p>
        </w:tc>
        <w:tc>
          <w:tcPr>
            <w:tcW w:w="0" w:type="auto"/>
          </w:tcPr>
          <w:p w14:paraId="3453C222" w14:textId="77777777" w:rsidR="008F423B" w:rsidRPr="003C4EFE" w:rsidRDefault="001D34DC">
            <w:pPr>
              <w:pStyle w:val="Compact"/>
              <w:jc w:val="center"/>
              <w:rPr>
                <w:color w:val="000000" w:themeColor="text1"/>
              </w:rPr>
            </w:pPr>
            <w:r w:rsidRPr="003C4EFE">
              <w:rPr>
                <w:color w:val="000000" w:themeColor="text1"/>
              </w:rPr>
              <w:t>1.28</w:t>
            </w:r>
          </w:p>
        </w:tc>
        <w:tc>
          <w:tcPr>
            <w:tcW w:w="0" w:type="auto"/>
          </w:tcPr>
          <w:p w14:paraId="0C4B5052"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71CE3A72" w14:textId="77777777" w:rsidTr="00511692">
        <w:trPr>
          <w:jc w:val="center"/>
        </w:trPr>
        <w:tc>
          <w:tcPr>
            <w:tcW w:w="0" w:type="auto"/>
          </w:tcPr>
          <w:p w14:paraId="1B29CD06" w14:textId="77777777" w:rsidR="008F423B" w:rsidRPr="003C4EFE" w:rsidRDefault="001D34DC">
            <w:pPr>
              <w:pStyle w:val="Compact"/>
              <w:rPr>
                <w:color w:val="000000" w:themeColor="text1"/>
              </w:rPr>
            </w:pPr>
            <w:r w:rsidRPr="003C4EFE">
              <w:rPr>
                <w:color w:val="000000" w:themeColor="text1"/>
              </w:rPr>
              <w:t>mfeat_factors</w:t>
            </w:r>
          </w:p>
        </w:tc>
        <w:tc>
          <w:tcPr>
            <w:tcW w:w="0" w:type="auto"/>
          </w:tcPr>
          <w:p w14:paraId="2DAB1521" w14:textId="77777777" w:rsidR="008F423B" w:rsidRPr="003C4EFE" w:rsidRDefault="001D34DC">
            <w:pPr>
              <w:pStyle w:val="Compact"/>
              <w:jc w:val="center"/>
              <w:rPr>
                <w:color w:val="000000" w:themeColor="text1"/>
              </w:rPr>
            </w:pPr>
            <w:r w:rsidRPr="003C4EFE">
              <w:rPr>
                <w:color w:val="000000" w:themeColor="text1"/>
              </w:rPr>
              <w:t>2000</w:t>
            </w:r>
          </w:p>
        </w:tc>
        <w:tc>
          <w:tcPr>
            <w:tcW w:w="0" w:type="auto"/>
          </w:tcPr>
          <w:p w14:paraId="17566470" w14:textId="77777777" w:rsidR="008F423B" w:rsidRPr="003C4EFE" w:rsidRDefault="001D34DC">
            <w:pPr>
              <w:pStyle w:val="Compact"/>
              <w:jc w:val="center"/>
              <w:rPr>
                <w:color w:val="000000" w:themeColor="text1"/>
              </w:rPr>
            </w:pPr>
            <w:r w:rsidRPr="003C4EFE">
              <w:rPr>
                <w:color w:val="000000" w:themeColor="text1"/>
              </w:rPr>
              <w:t>216</w:t>
            </w:r>
          </w:p>
        </w:tc>
        <w:tc>
          <w:tcPr>
            <w:tcW w:w="0" w:type="auto"/>
          </w:tcPr>
          <w:p w14:paraId="6857E12B" w14:textId="77777777" w:rsidR="008F423B" w:rsidRPr="003C4EFE" w:rsidRDefault="001D34DC">
            <w:pPr>
              <w:pStyle w:val="Compact"/>
              <w:jc w:val="center"/>
              <w:rPr>
                <w:color w:val="000000" w:themeColor="text1"/>
              </w:rPr>
            </w:pPr>
            <w:r w:rsidRPr="003C4EFE">
              <w:rPr>
                <w:color w:val="000000" w:themeColor="text1"/>
              </w:rPr>
              <w:t>10</w:t>
            </w:r>
          </w:p>
        </w:tc>
        <w:tc>
          <w:tcPr>
            <w:tcW w:w="0" w:type="auto"/>
          </w:tcPr>
          <w:p w14:paraId="0E662F93" w14:textId="77777777" w:rsidR="008F423B" w:rsidRPr="003C4EFE" w:rsidRDefault="001D34DC">
            <w:pPr>
              <w:pStyle w:val="Compact"/>
              <w:jc w:val="center"/>
              <w:rPr>
                <w:color w:val="000000" w:themeColor="text1"/>
              </w:rPr>
            </w:pPr>
            <w:r w:rsidRPr="003C4EFE">
              <w:rPr>
                <w:color w:val="000000" w:themeColor="text1"/>
              </w:rPr>
              <w:t>0.83</w:t>
            </w:r>
          </w:p>
        </w:tc>
        <w:tc>
          <w:tcPr>
            <w:tcW w:w="0" w:type="auto"/>
          </w:tcPr>
          <w:p w14:paraId="013BE509"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60821FF0" w14:textId="77777777" w:rsidTr="00511692">
        <w:trPr>
          <w:jc w:val="center"/>
        </w:trPr>
        <w:tc>
          <w:tcPr>
            <w:tcW w:w="0" w:type="auto"/>
          </w:tcPr>
          <w:p w14:paraId="0FA51FC1" w14:textId="77777777" w:rsidR="008F423B" w:rsidRPr="003C4EFE" w:rsidRDefault="001D34DC">
            <w:pPr>
              <w:pStyle w:val="Compact"/>
              <w:rPr>
                <w:color w:val="000000" w:themeColor="text1"/>
              </w:rPr>
            </w:pPr>
            <w:r w:rsidRPr="003C4EFE">
              <w:rPr>
                <w:color w:val="000000" w:themeColor="text1"/>
              </w:rPr>
              <w:t>Arraythmia</w:t>
            </w:r>
          </w:p>
        </w:tc>
        <w:tc>
          <w:tcPr>
            <w:tcW w:w="0" w:type="auto"/>
          </w:tcPr>
          <w:p w14:paraId="4CBFE330" w14:textId="77777777" w:rsidR="008F423B" w:rsidRPr="003C4EFE" w:rsidRDefault="001D34DC">
            <w:pPr>
              <w:pStyle w:val="Compact"/>
              <w:jc w:val="center"/>
              <w:rPr>
                <w:color w:val="000000" w:themeColor="text1"/>
              </w:rPr>
            </w:pPr>
            <w:r w:rsidRPr="003C4EFE">
              <w:rPr>
                <w:color w:val="000000" w:themeColor="text1"/>
              </w:rPr>
              <w:t>452</w:t>
            </w:r>
          </w:p>
        </w:tc>
        <w:tc>
          <w:tcPr>
            <w:tcW w:w="0" w:type="auto"/>
          </w:tcPr>
          <w:p w14:paraId="787B8B7D" w14:textId="77777777" w:rsidR="008F423B" w:rsidRPr="003C4EFE" w:rsidRDefault="001D34DC">
            <w:pPr>
              <w:pStyle w:val="Compact"/>
              <w:jc w:val="center"/>
              <w:rPr>
                <w:color w:val="000000" w:themeColor="text1"/>
              </w:rPr>
            </w:pPr>
            <w:r w:rsidRPr="003C4EFE">
              <w:rPr>
                <w:color w:val="000000" w:themeColor="text1"/>
              </w:rPr>
              <w:t>279</w:t>
            </w:r>
          </w:p>
        </w:tc>
        <w:tc>
          <w:tcPr>
            <w:tcW w:w="0" w:type="auto"/>
          </w:tcPr>
          <w:p w14:paraId="36A33F8F" w14:textId="77777777" w:rsidR="008F423B" w:rsidRPr="003C4EFE" w:rsidRDefault="001D34DC">
            <w:pPr>
              <w:pStyle w:val="Compact"/>
              <w:jc w:val="center"/>
              <w:rPr>
                <w:color w:val="000000" w:themeColor="text1"/>
              </w:rPr>
            </w:pPr>
            <w:r w:rsidRPr="003C4EFE">
              <w:rPr>
                <w:color w:val="000000" w:themeColor="text1"/>
              </w:rPr>
              <w:t>16</w:t>
            </w:r>
          </w:p>
        </w:tc>
        <w:tc>
          <w:tcPr>
            <w:tcW w:w="0" w:type="auto"/>
          </w:tcPr>
          <w:p w14:paraId="2FCA223F" w14:textId="77777777" w:rsidR="008F423B" w:rsidRPr="003C4EFE" w:rsidRDefault="001D34DC">
            <w:pPr>
              <w:pStyle w:val="Compact"/>
              <w:jc w:val="center"/>
              <w:rPr>
                <w:color w:val="000000" w:themeColor="text1"/>
              </w:rPr>
            </w:pPr>
            <w:r w:rsidRPr="003C4EFE">
              <w:rPr>
                <w:color w:val="000000" w:themeColor="text1"/>
              </w:rPr>
              <w:t>1.98</w:t>
            </w:r>
          </w:p>
        </w:tc>
        <w:tc>
          <w:tcPr>
            <w:tcW w:w="0" w:type="auto"/>
          </w:tcPr>
          <w:p w14:paraId="7890A7CB" w14:textId="77777777" w:rsidR="008F423B"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bl>
    <w:p w14:paraId="7B102A80" w14:textId="77777777" w:rsidR="008F423B" w:rsidRPr="003C4EFE" w:rsidRDefault="001D34DC">
      <w:pPr>
        <w:pStyle w:val="FigurewithCaption"/>
        <w:rPr>
          <w:color w:val="000000" w:themeColor="text1"/>
        </w:rPr>
      </w:pPr>
      <w:r w:rsidRPr="003C4EFE">
        <w:rPr>
          <w:noProof/>
          <w:color w:val="000000" w:themeColor="text1"/>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F277205" w:rsidR="008F423B" w:rsidRPr="003C4EFE" w:rsidRDefault="001D34DC" w:rsidP="00511692">
      <w:pPr>
        <w:pStyle w:val="BodyText"/>
        <w:jc w:val="center"/>
        <w:rPr>
          <w:color w:val="000000" w:themeColor="text1"/>
        </w:rPr>
      </w:pPr>
      <w:r w:rsidRPr="003C4EFE">
        <w:rPr>
          <w:color w:val="000000" w:themeColor="text1"/>
        </w:rPr>
        <w:t>图</w:t>
      </w:r>
      <w:r w:rsidRPr="003C4EFE">
        <w:rPr>
          <w:color w:val="000000" w:themeColor="text1"/>
        </w:rPr>
        <w:t xml:space="preserve"> 1 </w:t>
      </w:r>
      <w:r w:rsidRPr="003C4EFE">
        <w:rPr>
          <w:color w:val="000000" w:themeColor="text1"/>
        </w:rPr>
        <w:t>特征维度与偏度的关系</w:t>
      </w:r>
    </w:p>
    <w:p w14:paraId="5DECAFE4" w14:textId="54CB28E3" w:rsidR="008F423B" w:rsidRPr="003C4EFE" w:rsidRDefault="00511692">
      <w:pPr>
        <w:pStyle w:val="BodyText"/>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1D34DC" w:rsidRPr="003C4EFE">
        <w:rPr>
          <w:color w:val="000000" w:themeColor="text1"/>
        </w:rPr>
        <w:t xml:space="preserve"> 1 </w:t>
      </w:r>
      <w:r w:rsidR="001D34DC" w:rsidRPr="003C4EFE">
        <w:rPr>
          <w:color w:val="000000" w:themeColor="text1"/>
        </w:rPr>
        <w:t>描述了针对若干个真实数据集（</w:t>
      </w:r>
      <w:r w:rsidR="001D34DC" w:rsidRPr="003C4EFE">
        <w:rPr>
          <w:color w:val="000000" w:themeColor="text1"/>
        </w:rPr>
        <w:t>musk, sonar, mfeat-fou</w:t>
      </w:r>
      <w:r w:rsidR="001D34DC" w:rsidRPr="003C4EFE">
        <w:rPr>
          <w:color w:val="000000" w:themeColor="text1"/>
        </w:rPr>
        <w:t>等）通过降维方法获得的维数占原有数据集维数的百分比与</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1D34DC" w:rsidRPr="003C4EFE">
        <w:rPr>
          <w:color w:val="000000" w:themeColor="text1"/>
        </w:rPr>
        <w:t>之间的相互关系。数据之间距离的度量方法为</w:t>
      </w:r>
      <w:r w:rsidR="001D34DC" w:rsidRPr="003C4EFE">
        <w:rPr>
          <w:color w:val="000000" w:themeColor="text1"/>
        </w:rPr>
        <w:t xml:space="preserve">Minkowski </w:t>
      </w:r>
      <w:r w:rsidR="001D34DC" w:rsidRPr="003C4EFE">
        <w:rPr>
          <w:color w:val="000000" w:themeColor="text1"/>
        </w:rPr>
        <w:t>距离，其中</w:t>
      </w:r>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r w:rsidR="001D34DC" w:rsidRPr="003C4EFE">
        <w:rPr>
          <w:color w:val="000000" w:themeColor="text1"/>
        </w:rPr>
        <w:t>从左往右观察，对于大部分数据集而言利用</w:t>
      </w:r>
      <w:r w:rsidR="001D34DC" w:rsidRPr="003C4EFE">
        <w:rPr>
          <w:color w:val="000000" w:themeColor="text1"/>
        </w:rPr>
        <w:t xml:space="preserve">PCA </w:t>
      </w:r>
      <w:r w:rsidR="001D34DC" w:rsidRPr="003C4EFE">
        <w:rPr>
          <w:color w:val="000000" w:themeColor="text1"/>
        </w:rPr>
        <w:t>降维算法，</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1D34DC" w:rsidRPr="003C4EFE">
        <w:rPr>
          <w:color w:val="000000" w:themeColor="text1"/>
        </w:rPr>
        <w:t>保持相对恒定直到降维后留下的特征的百分比较小时才会陡然下降。因此，当达到数据集的本征维数时若继续减小维数则会导致有价值的信息丢失。针对</w:t>
      </w:r>
      <w:r w:rsidR="001D34DC" w:rsidRPr="003C4EFE">
        <w:rPr>
          <w:color w:val="000000" w:themeColor="text1"/>
        </w:rPr>
        <w:t xml:space="preserve"> PCA </w:t>
      </w:r>
      <w:r w:rsidR="001D34DC" w:rsidRPr="003C4EFE">
        <w:rPr>
          <w:color w:val="000000" w:themeColor="text1"/>
        </w:rPr>
        <w:t>方法对数据进行降维时，若降维后的维数在本征维数之上那么降维并不会对</w:t>
      </w:r>
      <w:r w:rsidR="001D34DC" w:rsidRPr="003C4EFE">
        <w:rPr>
          <w:color w:val="000000" w:themeColor="text1"/>
        </w:rPr>
        <w:t xml:space="preserve"> hubness </w:t>
      </w:r>
      <w:r w:rsidR="001D34DC" w:rsidRPr="003C4EFE">
        <w:rPr>
          <w:color w:val="000000" w:themeColor="text1"/>
        </w:rPr>
        <w:t>这一现象有显著影响。</w:t>
      </w:r>
      <w:r w:rsidR="001D34DC" w:rsidRPr="003C4EFE">
        <w:rPr>
          <w:color w:val="000000" w:themeColor="text1"/>
        </w:rPr>
        <w:t xml:space="preserve"> </w:t>
      </w:r>
    </w:p>
    <w:p w14:paraId="00E74AEB" w14:textId="6C74E919" w:rsidR="001E01DC" w:rsidRPr="003C4EFE" w:rsidRDefault="00D160D4">
      <w:pPr>
        <w:pStyle w:val="BodyText"/>
        <w:rPr>
          <w:color w:val="000000" w:themeColor="text1"/>
          <w:lang w:eastAsia="zh-CN"/>
        </w:rPr>
      </w:pPr>
      <w:r w:rsidRPr="003C4EFE">
        <w:rPr>
          <w:rFonts w:hint="eastAsia"/>
          <w:noProof/>
          <w:color w:val="000000" w:themeColor="text1"/>
        </w:rPr>
        <w:drawing>
          <wp:inline distT="0" distB="0" distL="0" distR="0" wp14:anchorId="5C1F4E7B" wp14:editId="63CAB11F">
            <wp:extent cx="5831498" cy="480060"/>
            <wp:effectExtent l="50800" t="50800" r="361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7F7DF88" w14:textId="43867B12" w:rsidR="008F423B" w:rsidRPr="003C4EFE" w:rsidRDefault="00D160D4" w:rsidP="00B3726E">
      <w:pPr>
        <w:pStyle w:val="FirstParagraph"/>
        <w:jc w:val="center"/>
        <w:rPr>
          <w:color w:val="000000" w:themeColor="text1"/>
          <w:lang w:eastAsia="zh-CN"/>
        </w:rPr>
      </w:pPr>
      <w:r w:rsidRPr="003C4EFE">
        <w:rPr>
          <w:rFonts w:ascii="SimSun" w:eastAsia="SimSun" w:hAnsi="SimSun" w:cs="SimSun"/>
          <w:color w:val="000000" w:themeColor="text1"/>
          <w:lang w:eastAsia="zh-CN"/>
        </w:rPr>
        <w:t>图</w:t>
      </w:r>
      <w:r w:rsidRPr="003C4EFE">
        <w:rPr>
          <w:color w:val="000000" w:themeColor="text1"/>
          <w:lang w:eastAsia="zh-CN"/>
        </w:rPr>
        <w:t xml:space="preserve">2 </w:t>
      </w:r>
      <w:r w:rsidRPr="003C4EFE">
        <w:rPr>
          <w:rFonts w:ascii="SimSun" w:eastAsia="SimSun" w:hAnsi="SimSun" w:cs="SimSun"/>
          <w:color w:val="000000" w:themeColor="text1"/>
          <w:lang w:eastAsia="zh-CN"/>
        </w:rPr>
        <w:t>实验</w:t>
      </w:r>
      <w:r w:rsidRPr="003C4EFE">
        <w:rPr>
          <w:color w:val="000000" w:themeColor="text1"/>
          <w:lang w:eastAsia="zh-CN"/>
        </w:rPr>
        <w:t>流程</w:t>
      </w:r>
      <w:r w:rsidRPr="003C4EFE">
        <w:rPr>
          <w:rFonts w:ascii="SimSun" w:eastAsia="SimSun" w:hAnsi="SimSun" w:cs="SimSun"/>
          <w:color w:val="000000" w:themeColor="text1"/>
          <w:lang w:eastAsia="zh-CN"/>
        </w:rPr>
        <w:t>图</w:t>
      </w:r>
    </w:p>
    <w:p w14:paraId="1B473568" w14:textId="03A4F412" w:rsidR="008F423B" w:rsidRPr="003C4EFE" w:rsidRDefault="00135C90" w:rsidP="00B3726E">
      <w:pPr>
        <w:pStyle w:val="Heading1"/>
        <w:rPr>
          <w:color w:val="000000" w:themeColor="text1"/>
        </w:rPr>
      </w:pPr>
      <w:bookmarkStart w:id="47" w:name="header-c162"/>
      <w:bookmarkEnd w:id="47"/>
      <w:r>
        <w:rPr>
          <w:color w:val="000000" w:themeColor="text1"/>
        </w:rPr>
        <w:t>4</w:t>
      </w:r>
      <w:r w:rsidR="001D34DC" w:rsidRPr="003C4EFE">
        <w:rPr>
          <w:color w:val="000000" w:themeColor="text1"/>
        </w:rPr>
        <w:t xml:space="preserve"> </w:t>
      </w:r>
      <w:r w:rsidR="001D34DC" w:rsidRPr="003C4EFE">
        <w:rPr>
          <w:rFonts w:ascii="SimSun" w:eastAsia="SimSun" w:hAnsi="SimSun" w:cs="SimSun"/>
          <w:color w:val="000000" w:themeColor="text1"/>
        </w:rPr>
        <w:t>实验结</w:t>
      </w:r>
      <w:r w:rsidR="001D34DC" w:rsidRPr="003C4EFE">
        <w:rPr>
          <w:color w:val="000000" w:themeColor="text1"/>
        </w:rPr>
        <w:t>果</w:t>
      </w:r>
    </w:p>
    <w:p w14:paraId="15D897D2" w14:textId="5D574FDC" w:rsidR="008F423B" w:rsidRPr="003C4EFE" w:rsidRDefault="00B3726E">
      <w:pPr>
        <w:pStyle w:val="FirstParagraph"/>
        <w:rPr>
          <w:color w:val="000000" w:themeColor="text1"/>
        </w:rPr>
      </w:pPr>
      <w:r w:rsidRPr="003C4EFE">
        <w:rPr>
          <w:color w:val="000000" w:themeColor="text1"/>
          <w:lang w:eastAsia="zh-CN"/>
        </w:rPr>
        <w:t xml:space="preserve">        </w:t>
      </w:r>
      <w:r w:rsidR="001D34DC" w:rsidRPr="003C4EFE">
        <w:rPr>
          <w:color w:val="000000" w:themeColor="text1"/>
        </w:rPr>
        <w:t xml:space="preserve"> </w:t>
      </w:r>
      <w:r w:rsidR="001D34DC" w:rsidRPr="003C4EFE">
        <w:rPr>
          <w:color w:val="000000" w:themeColor="text1"/>
        </w:rPr>
        <w:t>在实验之前</w:t>
      </w:r>
      <w:ins w:id="48" w:author="Lang Dylan" w:date="2017-02-22T16:41:00Z">
        <w:r w:rsidR="002B298F">
          <w:rPr>
            <w:color w:val="000000" w:themeColor="text1"/>
          </w:rPr>
          <w:t>，</w:t>
        </w:r>
      </w:ins>
      <w:r w:rsidR="001D34DC" w:rsidRPr="003C4EFE">
        <w:rPr>
          <w:color w:val="000000" w:themeColor="text1"/>
        </w:rPr>
        <w:t>数</w:t>
      </w:r>
      <w:del w:id="49"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据集中的所有单个特征均作了归一化处理。</w:t>
      </w:r>
      <w:r w:rsidR="001D34DC" w:rsidRPr="002B298F">
        <w:rPr>
          <w:rFonts w:hint="eastAsia"/>
          <w:color w:val="000000" w:themeColor="text1"/>
          <w:highlight w:val="yellow"/>
          <w:rPrChange w:id="50" w:author="Lang Dylan" w:date="2017-02-22T16:43:00Z">
            <w:rPr>
              <w:rFonts w:hint="eastAsia"/>
              <w:color w:val="000000" w:themeColor="text1"/>
            </w:rPr>
          </w:rPrChange>
        </w:rPr>
        <w:t>数据集是一些不甚复杂的、含若干个簇的数据，</w:t>
      </w:r>
      <w:r w:rsidR="001D34DC" w:rsidRPr="003C4EFE">
        <w:rPr>
          <w:color w:val="000000" w:themeColor="text1"/>
        </w:rPr>
        <w:t>实验的结果如表</w:t>
      </w:r>
      <w:r w:rsidR="001D34DC" w:rsidRPr="003C4EFE">
        <w:rPr>
          <w:color w:val="000000" w:themeColor="text1"/>
        </w:rPr>
        <w:t xml:space="preserve"> 2 </w:t>
      </w:r>
      <w:r w:rsidR="001D34DC" w:rsidRPr="003C4EFE">
        <w:rPr>
          <w:color w:val="000000" w:themeColor="text1"/>
        </w:rPr>
        <w:t>所示。轮廓系数（</w:t>
      </w:r>
      <w:r w:rsidR="001D34DC" w:rsidRPr="003C4EFE">
        <w:rPr>
          <w:color w:val="000000" w:themeColor="text1"/>
        </w:rPr>
        <w:t>Silhouette Index</w:t>
      </w:r>
      <w:r w:rsidR="001D34DC" w:rsidRPr="003C4EFE">
        <w:rPr>
          <w:color w:val="000000" w:themeColor="text1"/>
        </w:rPr>
        <w:t>）为聚类结果的评测指标</w:t>
      </w:r>
      <w:r w:rsidR="001D34DC" w:rsidRPr="003C4EFE">
        <w:rPr>
          <w:color w:val="000000" w:themeColor="text1"/>
        </w:rPr>
        <w:t>[7]</w:t>
      </w:r>
      <w:r w:rsidR="001D34DC" w:rsidRPr="003C4EFE">
        <w:rPr>
          <w:color w:val="000000" w:themeColor="text1"/>
        </w:rPr>
        <w:t>，其计算公式如下所示：</w:t>
      </w:r>
    </w:p>
    <w:p w14:paraId="3145203E" w14:textId="6CC8F431" w:rsidR="008F423B" w:rsidRPr="003C4EFE" w:rsidRDefault="00C3784E" w:rsidP="00976B2D">
      <w:pPr>
        <w:pStyle w:val="BodyTex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0785BA2D" w14:textId="2DF3B9E7" w:rsidR="008F423B" w:rsidRPr="003C4EFE" w:rsidRDefault="001D34DC">
      <w:pPr>
        <w:pStyle w:val="BodyText"/>
        <w:rPr>
          <w:color w:val="000000" w:themeColor="text1"/>
        </w:rPr>
      </w:pPr>
      <w:r w:rsidRPr="003C4EFE">
        <w:rPr>
          <w:color w:val="000000" w:themeColor="text1"/>
        </w:rPr>
        <w:t>其中，</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r w:rsidRPr="003C4EFE">
        <w:rPr>
          <w:color w:val="000000" w:themeColor="text1"/>
        </w:rPr>
        <w:t>表示</w:t>
      </w:r>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r w:rsidRPr="003C4EFE">
        <w:rPr>
          <w:color w:val="000000" w:themeColor="text1"/>
        </w:rPr>
        <w:t>向量到同一簇内其他点不相似程度的平均值，</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r w:rsidRPr="003C4EFE">
        <w:rPr>
          <w:color w:val="000000" w:themeColor="text1"/>
        </w:rPr>
        <w:t>表示</w:t>
      </w:r>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r w:rsidRPr="003C4EFE">
        <w:rPr>
          <w:color w:val="000000" w:themeColor="text1"/>
        </w:rPr>
        <w:t>向量到其他簇的平均不相似程度的最小值。可见轮廓系数的值总是介于</w:t>
      </w:r>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ins w:id="51" w:author="Lang Dylan" w:date="2017-02-22T16:44:00Z">
        <w:r w:rsidR="002B298F">
          <w:rPr>
            <w:color w:val="000000" w:themeColor="text1"/>
          </w:rPr>
          <w:t>（介绍对比算法）</w:t>
        </w:r>
      </w:ins>
    </w:p>
    <w:p w14:paraId="3A74D0BE" w14:textId="3E098C1F" w:rsidR="00976B2D" w:rsidRPr="003C4EFE" w:rsidRDefault="00976B2D" w:rsidP="00976B2D">
      <w:pPr>
        <w:pStyle w:val="BodyText"/>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0"/>
        <w:gridCol w:w="1312"/>
        <w:gridCol w:w="937"/>
        <w:gridCol w:w="739"/>
      </w:tblGrid>
      <w:tr w:rsidR="00976B2D" w:rsidRPr="003C4EFE" w14:paraId="7D961855" w14:textId="77777777" w:rsidTr="00976B2D">
        <w:trPr>
          <w:jc w:val="center"/>
        </w:trPr>
        <w:tc>
          <w:tcPr>
            <w:tcW w:w="0" w:type="auto"/>
          </w:tcPr>
          <w:p w14:paraId="304404A6" w14:textId="77777777" w:rsidR="00976B2D" w:rsidRPr="003C4EFE" w:rsidRDefault="00976B2D">
            <w:pPr>
              <w:pStyle w:val="Compact"/>
              <w:rPr>
                <w:color w:val="000000" w:themeColor="text1"/>
              </w:rPr>
            </w:pPr>
            <w:r w:rsidRPr="003C4EFE">
              <w:rPr>
                <w:color w:val="000000" w:themeColor="text1"/>
              </w:rPr>
              <w:t>data set</w:t>
            </w:r>
          </w:p>
        </w:tc>
        <w:tc>
          <w:tcPr>
            <w:tcW w:w="0" w:type="auto"/>
          </w:tcPr>
          <w:p w14:paraId="3C7325E7" w14:textId="77777777" w:rsidR="00976B2D" w:rsidRPr="003C4EFE" w:rsidRDefault="00976B2D">
            <w:pPr>
              <w:pStyle w:val="Compact"/>
              <w:rPr>
                <w:color w:val="000000" w:themeColor="text1"/>
              </w:rPr>
            </w:pPr>
            <w:r w:rsidRPr="003C4EFE">
              <w:rPr>
                <w:color w:val="000000" w:themeColor="text1"/>
              </w:rPr>
              <w:t>size</w:t>
            </w:r>
          </w:p>
        </w:tc>
        <w:tc>
          <w:tcPr>
            <w:tcW w:w="0" w:type="auto"/>
          </w:tcPr>
          <w:p w14:paraId="2881E157" w14:textId="77777777" w:rsidR="00976B2D" w:rsidRPr="003C4EFE" w:rsidRDefault="00976B2D">
            <w:pPr>
              <w:pStyle w:val="Compact"/>
              <w:rPr>
                <w:color w:val="000000" w:themeColor="text1"/>
              </w:rPr>
            </w:pPr>
            <w:r w:rsidRPr="003C4EFE">
              <w:rPr>
                <w:color w:val="000000" w:themeColor="text1"/>
              </w:rPr>
              <w:t>d</w:t>
            </w:r>
          </w:p>
        </w:tc>
        <w:tc>
          <w:tcPr>
            <w:tcW w:w="0" w:type="auto"/>
          </w:tcPr>
          <w:p w14:paraId="19AE98F4" w14:textId="77777777" w:rsidR="00976B2D" w:rsidRPr="003C4EFE" w:rsidRDefault="00976B2D">
            <w:pPr>
              <w:pStyle w:val="Compact"/>
              <w:rPr>
                <w:color w:val="000000" w:themeColor="text1"/>
              </w:rPr>
            </w:pPr>
            <w:r w:rsidRPr="003C4EFE">
              <w:rPr>
                <w:color w:val="000000" w:themeColor="text1"/>
              </w:rPr>
              <w:t>cls</w:t>
            </w:r>
          </w:p>
        </w:tc>
        <w:tc>
          <w:tcPr>
            <w:tcW w:w="0" w:type="auto"/>
          </w:tcPr>
          <w:p w14:paraId="5A2E9404" w14:textId="77777777" w:rsidR="00976B2D" w:rsidRPr="003C4EFE" w:rsidRDefault="00C3784E">
            <w:pPr>
              <w:pStyle w:val="Compact"/>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tcPr>
          <w:p w14:paraId="47F15351" w14:textId="77777777" w:rsidR="00976B2D" w:rsidRPr="003C4EFE" w:rsidRDefault="00976B2D">
            <w:pPr>
              <w:pStyle w:val="Compact"/>
              <w:jc w:val="center"/>
              <w:rPr>
                <w:color w:val="000000" w:themeColor="text1"/>
              </w:rPr>
            </w:pPr>
            <w:r w:rsidRPr="003C4EFE">
              <w:rPr>
                <w:color w:val="000000" w:themeColor="text1"/>
              </w:rPr>
              <w:t>dist</w:t>
            </w:r>
          </w:p>
        </w:tc>
        <w:tc>
          <w:tcPr>
            <w:tcW w:w="0" w:type="auto"/>
          </w:tcPr>
          <w:p w14:paraId="1016198E" w14:textId="77777777" w:rsidR="00976B2D" w:rsidRPr="003C4EFE" w:rsidRDefault="00976B2D">
            <w:pPr>
              <w:pStyle w:val="Compact"/>
              <w:rPr>
                <w:color w:val="000000" w:themeColor="text1"/>
              </w:rPr>
            </w:pPr>
            <w:r w:rsidRPr="003C4EFE">
              <w:rPr>
                <w:color w:val="000000" w:themeColor="text1"/>
              </w:rPr>
              <w:t>KM++[8]</w:t>
            </w:r>
          </w:p>
        </w:tc>
        <w:tc>
          <w:tcPr>
            <w:tcW w:w="0" w:type="auto"/>
          </w:tcPr>
          <w:p w14:paraId="3ADF08DF" w14:textId="77777777" w:rsidR="00976B2D" w:rsidRPr="003C4EFE" w:rsidRDefault="00976B2D">
            <w:pPr>
              <w:pStyle w:val="Compact"/>
              <w:rPr>
                <w:color w:val="000000" w:themeColor="text1"/>
              </w:rPr>
            </w:pPr>
            <w:r w:rsidRPr="003C4EFE">
              <w:rPr>
                <w:color w:val="000000" w:themeColor="text1"/>
              </w:rPr>
              <w:t>GHPKM[8]</w:t>
            </w:r>
          </w:p>
        </w:tc>
        <w:tc>
          <w:tcPr>
            <w:tcW w:w="0" w:type="auto"/>
          </w:tcPr>
          <w:p w14:paraId="196413E7" w14:textId="77777777" w:rsidR="00976B2D" w:rsidRPr="003C4EFE" w:rsidRDefault="00976B2D">
            <w:pPr>
              <w:pStyle w:val="Compact"/>
              <w:rPr>
                <w:color w:val="000000" w:themeColor="text1"/>
              </w:rPr>
            </w:pPr>
            <w:r w:rsidRPr="003C4EFE">
              <w:rPr>
                <w:color w:val="000000" w:themeColor="text1"/>
              </w:rPr>
              <w:t>Ker-KM[8]</w:t>
            </w:r>
          </w:p>
        </w:tc>
        <w:tc>
          <w:tcPr>
            <w:tcW w:w="0" w:type="auto"/>
          </w:tcPr>
          <w:p w14:paraId="01A6F874" w14:textId="77777777" w:rsidR="00976B2D" w:rsidRPr="003C4EFE" w:rsidRDefault="00976B2D">
            <w:pPr>
              <w:pStyle w:val="Compact"/>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r w:rsidRPr="003C4EFE">
              <w:rPr>
                <w:color w:val="000000" w:themeColor="text1"/>
              </w:rPr>
              <w:t>mfeat_factors</w:t>
            </w:r>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r w:rsidRPr="003C4EFE">
              <w:rPr>
                <w:color w:val="000000" w:themeColor="text1"/>
              </w:rPr>
              <w:t>mfeat-fou</w:t>
            </w:r>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3C4EFE" w:rsidRDefault="00976B2D">
            <w:pPr>
              <w:pStyle w:val="Compact"/>
              <w:rPr>
                <w:color w:val="000000" w:themeColor="text1"/>
              </w:rPr>
            </w:pPr>
            <w:r w:rsidRPr="003C4EFE">
              <w:rPr>
                <w:b/>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3C4EFE" w:rsidRDefault="00976B2D">
            <w:pPr>
              <w:pStyle w:val="Compact"/>
              <w:rPr>
                <w:color w:val="000000" w:themeColor="text1"/>
              </w:rPr>
            </w:pPr>
            <w:r w:rsidRPr="003C4EFE">
              <w:rPr>
                <w:b/>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r w:rsidRPr="003C4EFE">
              <w:rPr>
                <w:color w:val="000000" w:themeColor="text1"/>
              </w:rPr>
              <w:t>parkinsons</w:t>
            </w:r>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3C4EFE" w:rsidRDefault="00976B2D">
            <w:pPr>
              <w:pStyle w:val="Compact"/>
              <w:rPr>
                <w:color w:val="000000" w:themeColor="text1"/>
              </w:rPr>
            </w:pPr>
            <w:r w:rsidRPr="003C4EFE">
              <w:rPr>
                <w:b/>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r w:rsidRPr="003C4EFE">
              <w:rPr>
                <w:color w:val="000000" w:themeColor="text1"/>
              </w:rPr>
              <w:t>wpbc</w:t>
            </w:r>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C3784E">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0B212C4F" w14:textId="60A6F867" w:rsidR="008F423B" w:rsidRPr="003C4EFE" w:rsidRDefault="001D34DC">
      <w:pPr>
        <w:pStyle w:val="BodyText"/>
        <w:rPr>
          <w:color w:val="000000" w:themeColor="text1"/>
        </w:rPr>
      </w:pPr>
      <w:r w:rsidRPr="003C4EFE">
        <w:rPr>
          <w:color w:val="000000" w:themeColor="text1"/>
        </w:rPr>
        <w:t xml:space="preserve"> </w:t>
      </w:r>
      <w:r w:rsidR="002D09DB" w:rsidRPr="003C4EFE">
        <w:rPr>
          <w:color w:val="000000" w:themeColor="text1"/>
          <w:lang w:eastAsia="zh-CN"/>
        </w:rPr>
        <w:t xml:space="preserve">        </w:t>
      </w:r>
      <w:r w:rsidRPr="002B298F">
        <w:rPr>
          <w:rFonts w:hint="eastAsia"/>
          <w:color w:val="000000" w:themeColor="text1"/>
          <w:highlight w:val="yellow"/>
          <w:rPrChange w:id="52" w:author="Lang Dylan" w:date="2017-02-22T16:47:00Z">
            <w:rPr>
              <w:rFonts w:hint="eastAsia"/>
              <w:color w:val="000000" w:themeColor="text1"/>
            </w:rPr>
          </w:rPrChange>
        </w:rPr>
        <w:t>在缺乏</w:t>
      </w:r>
      <w:r w:rsidRPr="002B298F">
        <w:rPr>
          <w:color w:val="000000" w:themeColor="text1"/>
          <w:highlight w:val="yellow"/>
          <w:rPrChange w:id="53" w:author="Lang Dylan" w:date="2017-02-22T16:47:00Z">
            <w:rPr>
              <w:color w:val="000000" w:themeColor="text1"/>
            </w:rPr>
          </w:rPrChange>
        </w:rPr>
        <w:t xml:space="preserve"> hubness </w:t>
      </w:r>
      <w:r w:rsidRPr="002B298F">
        <w:rPr>
          <w:rFonts w:hint="eastAsia"/>
          <w:color w:val="000000" w:themeColor="text1"/>
          <w:highlight w:val="yellow"/>
          <w:rPrChange w:id="54" w:author="Lang Dylan" w:date="2017-02-22T16:47:00Z">
            <w:rPr>
              <w:rFonts w:hint="eastAsia"/>
              <w:color w:val="000000" w:themeColor="text1"/>
            </w:rPr>
          </w:rPrChange>
        </w:rPr>
        <w:t>特性的情况下</w:t>
      </w:r>
      <w:r w:rsidRPr="003C4EFE">
        <w:rPr>
          <w:color w:val="000000" w:themeColor="text1"/>
        </w:rPr>
        <w:t>，基于</w:t>
      </w:r>
      <w:r w:rsidRPr="003C4EFE">
        <w:rPr>
          <w:color w:val="000000" w:themeColor="text1"/>
        </w:rPr>
        <w:t xml:space="preserve"> hubness </w:t>
      </w:r>
      <w:r w:rsidRPr="003C4EFE">
        <w:rPr>
          <w:color w:val="000000" w:themeColor="text1"/>
        </w:rPr>
        <w:t>的方法表现不佳，其性能接近于</w:t>
      </w:r>
      <w:r w:rsidRPr="003C4EFE">
        <w:rPr>
          <w:color w:val="000000" w:themeColor="text1"/>
        </w:rPr>
        <w:t xml:space="preserve"> KM++</w:t>
      </w:r>
      <w:r w:rsidRPr="003C4EFE">
        <w:rPr>
          <w:color w:val="000000" w:themeColor="text1"/>
        </w:rPr>
        <w:t>。与此同时观察到一些有趣的现象：一些数据集虽然有较高的</w:t>
      </w:r>
      <w:r w:rsidRPr="003C4EFE">
        <w:rPr>
          <w:color w:val="000000" w:themeColor="text1"/>
        </w:rPr>
        <w:t xml:space="preserve"> hubness</w:t>
      </w:r>
      <w:r w:rsidRPr="003C4EFE">
        <w:rPr>
          <w:color w:val="000000" w:themeColor="text1"/>
        </w:rPr>
        <w:t>，但是在利用</w:t>
      </w:r>
      <w:r w:rsidRPr="003C4EFE">
        <w:rPr>
          <w:color w:val="000000" w:themeColor="text1"/>
        </w:rPr>
        <w:t xml:space="preserve"> PCA </w:t>
      </w:r>
      <w:r w:rsidRPr="003C4EFE">
        <w:rPr>
          <w:color w:val="000000" w:themeColor="text1"/>
        </w:rPr>
        <w:t>降维的过程中其本征维数损失较大从而导致聚类结果表现不佳；还有一些数据集虽然</w:t>
      </w:r>
      <w:r w:rsidRPr="003C4EFE">
        <w:rPr>
          <w:color w:val="000000" w:themeColor="text1"/>
        </w:rPr>
        <w:t xml:space="preserve"> hubness </w:t>
      </w:r>
      <w:r w:rsidRPr="00990F75">
        <w:rPr>
          <w:rFonts w:hint="eastAsia"/>
          <w:color w:val="000000" w:themeColor="text1"/>
          <w:highlight w:val="yellow"/>
          <w:rPrChange w:id="55" w:author="Lang Dylan" w:date="2017-02-22T16:49:00Z">
            <w:rPr>
              <w:rFonts w:hint="eastAsia"/>
              <w:color w:val="000000" w:themeColor="text1"/>
            </w:rPr>
          </w:rPrChange>
        </w:rPr>
        <w:t>本身并不是很高，</w:t>
      </w:r>
      <w:r w:rsidRPr="003C4EFE">
        <w:rPr>
          <w:color w:val="000000" w:themeColor="text1"/>
        </w:rPr>
        <w:t>但在降维的过程中其本征维数几乎保持恒定顾聚类结果较佳。</w:t>
      </w:r>
      <w:r w:rsidRPr="003C4EFE">
        <w:rPr>
          <w:color w:val="000000" w:themeColor="text1"/>
        </w:rPr>
        <w:t xml:space="preserve">     </w:t>
      </w:r>
    </w:p>
    <w:p w14:paraId="12AD952A" w14:textId="77777777" w:rsidR="008F423B" w:rsidRPr="003C4EFE" w:rsidRDefault="008F423B">
      <w:pPr>
        <w:pStyle w:val="BodyText"/>
        <w:rPr>
          <w:color w:val="000000" w:themeColor="text1"/>
        </w:rPr>
      </w:pPr>
    </w:p>
    <w:p w14:paraId="28402428" w14:textId="77777777" w:rsidR="008F423B" w:rsidRPr="003C4EFE" w:rsidRDefault="008F423B">
      <w:pPr>
        <w:pStyle w:val="BodyText"/>
        <w:rPr>
          <w:color w:val="000000" w:themeColor="text1"/>
        </w:rPr>
      </w:pPr>
    </w:p>
    <w:p w14:paraId="3FB7D957" w14:textId="66AB0D11" w:rsidR="008F423B" w:rsidRPr="003C4EFE" w:rsidRDefault="00135C90" w:rsidP="00C729E7">
      <w:pPr>
        <w:pStyle w:val="Heading1"/>
        <w:rPr>
          <w:color w:val="000000" w:themeColor="text1"/>
        </w:rPr>
      </w:pPr>
      <w:bookmarkStart w:id="56" w:name="header-c290"/>
      <w:bookmarkEnd w:id="56"/>
      <w:r>
        <w:rPr>
          <w:color w:val="000000" w:themeColor="text1"/>
        </w:rPr>
        <w:t>5</w:t>
      </w:r>
      <w:r w:rsidR="001D34DC" w:rsidRPr="003C4EFE">
        <w:rPr>
          <w:color w:val="000000" w:themeColor="text1"/>
        </w:rPr>
        <w:t xml:space="preserve"> </w:t>
      </w:r>
      <w:r w:rsidR="001D34DC" w:rsidRPr="003C4EFE">
        <w:rPr>
          <w:rFonts w:ascii="SimSun" w:eastAsia="SimSun" w:hAnsi="SimSun" w:cs="SimSun"/>
          <w:color w:val="000000" w:themeColor="text1"/>
        </w:rPr>
        <w:t>结论</w:t>
      </w:r>
    </w:p>
    <w:p w14:paraId="46047DF4" w14:textId="08683FCB"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r w:rsidRPr="00990F75">
        <w:rPr>
          <w:rFonts w:hint="eastAsia"/>
          <w:color w:val="000000" w:themeColor="text1"/>
          <w:highlight w:val="yellow"/>
          <w:rPrChange w:id="57" w:author="Lang Dylan" w:date="2017-02-22T16:49:00Z">
            <w:rPr>
              <w:rFonts w:hint="eastAsia"/>
              <w:color w:val="000000" w:themeColor="text1"/>
            </w:rPr>
          </w:rPrChange>
        </w:rPr>
        <w:t>此前并没有使用</w:t>
      </w:r>
      <w:r w:rsidRPr="00990F75">
        <w:rPr>
          <w:color w:val="000000" w:themeColor="text1"/>
          <w:highlight w:val="yellow"/>
          <w:rPrChange w:id="58" w:author="Lang Dylan" w:date="2017-02-22T16:49:00Z">
            <w:rPr>
              <w:color w:val="000000" w:themeColor="text1"/>
            </w:rPr>
          </w:rPrChange>
        </w:rPr>
        <w:t xml:space="preserve"> hubness </w:t>
      </w:r>
      <w:r w:rsidRPr="00990F75">
        <w:rPr>
          <w:rFonts w:hint="eastAsia"/>
          <w:color w:val="000000" w:themeColor="text1"/>
          <w:highlight w:val="yellow"/>
          <w:rPrChange w:id="59" w:author="Lang Dylan" w:date="2017-02-22T16:49:00Z">
            <w:rPr>
              <w:rFonts w:hint="eastAsia"/>
              <w:color w:val="000000" w:themeColor="text1"/>
            </w:rPr>
          </w:rPrChange>
        </w:rPr>
        <w:t>结合</w:t>
      </w:r>
      <w:r w:rsidRPr="00990F75">
        <w:rPr>
          <w:color w:val="000000" w:themeColor="text1"/>
          <w:highlight w:val="yellow"/>
          <w:rPrChange w:id="60" w:author="Lang Dylan" w:date="2017-02-22T16:49:00Z">
            <w:rPr>
              <w:color w:val="000000" w:themeColor="text1"/>
            </w:rPr>
          </w:rPrChange>
        </w:rPr>
        <w:t xml:space="preserve"> PCA </w:t>
      </w:r>
      <w:r w:rsidRPr="00990F75">
        <w:rPr>
          <w:rFonts w:hint="eastAsia"/>
          <w:color w:val="000000" w:themeColor="text1"/>
          <w:highlight w:val="yellow"/>
          <w:rPrChange w:id="61" w:author="Lang Dylan" w:date="2017-02-22T16:49:00Z">
            <w:rPr>
              <w:rFonts w:hint="eastAsia"/>
              <w:color w:val="000000" w:themeColor="text1"/>
            </w:rPr>
          </w:rPrChange>
        </w:rPr>
        <w:t>对数据进行聚类的相关工作。</w:t>
      </w:r>
      <w:r w:rsidRPr="003C4EFE">
        <w:rPr>
          <w:color w:val="000000" w:themeColor="text1"/>
        </w:rPr>
        <w:t>本文通过探讨在使用降维技术</w:t>
      </w:r>
      <w:r w:rsidRPr="003C4EFE">
        <w:rPr>
          <w:color w:val="000000" w:themeColor="text1"/>
        </w:rPr>
        <w:t xml:space="preserve"> PCA </w:t>
      </w:r>
      <w:r w:rsidRPr="003C4EFE">
        <w:rPr>
          <w:color w:val="000000" w:themeColor="text1"/>
        </w:rPr>
        <w:t>的情况下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r w:rsidRPr="003C4EFE">
        <w:rPr>
          <w:color w:val="000000" w:themeColor="text1"/>
        </w:rPr>
        <w:t>的偏度和本征维数的相互作用从而说明：对于大部分数据集而言利用</w:t>
      </w:r>
      <w:r w:rsidRPr="003C4EFE">
        <w:rPr>
          <w:color w:val="000000" w:themeColor="text1"/>
        </w:rPr>
        <w:t xml:space="preserve">PCA </w:t>
      </w:r>
      <w:r w:rsidRPr="003C4EFE">
        <w:rPr>
          <w:color w:val="000000" w:themeColor="text1"/>
        </w:rPr>
        <w:t>降维算法，</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保持相对恒定直到降维后留下的特征的百分比较小时才会陡然下降。基于</w:t>
      </w:r>
      <w:r w:rsidRPr="003C4EFE">
        <w:rPr>
          <w:color w:val="000000" w:themeColor="text1"/>
        </w:rPr>
        <w:t xml:space="preserve"> hub </w:t>
      </w:r>
      <w:r w:rsidRPr="003C4EFE">
        <w:rPr>
          <w:color w:val="000000" w:themeColor="text1"/>
        </w:rPr>
        <w:t>的算法是专为高维数据设计的。</w:t>
      </w:r>
      <w:r w:rsidRPr="003C4EFE">
        <w:rPr>
          <w:color w:val="000000" w:themeColor="text1"/>
        </w:rPr>
        <w:t xml:space="preserve"> </w:t>
      </w:r>
      <w:r w:rsidRPr="00990F75">
        <w:rPr>
          <w:rFonts w:hint="eastAsia"/>
          <w:color w:val="000000" w:themeColor="text1"/>
          <w:highlight w:val="yellow"/>
          <w:rPrChange w:id="62" w:author="Lang Dylan" w:date="2017-02-22T16:50:00Z">
            <w:rPr>
              <w:rFonts w:hint="eastAsia"/>
              <w:color w:val="000000" w:themeColor="text1"/>
            </w:rPr>
          </w:rPrChange>
        </w:rPr>
        <w:t>这是一个不寻常的属性</w:t>
      </w:r>
      <w:r w:rsidRPr="003C4EFE">
        <w:rPr>
          <w:color w:val="000000" w:themeColor="text1"/>
        </w:rPr>
        <w:t>，因为大多数标准聚类算法的性能随着维数的增加而降低。</w:t>
      </w:r>
      <w:r w:rsidRPr="003C4EFE">
        <w:rPr>
          <w:color w:val="000000" w:themeColor="text1"/>
        </w:rPr>
        <w:t xml:space="preserve"> </w:t>
      </w:r>
      <w:r w:rsidRPr="003C4EFE">
        <w:rPr>
          <w:color w:val="000000" w:themeColor="text1"/>
        </w:rPr>
        <w:t>另一方面，</w:t>
      </w:r>
      <w:r w:rsidRPr="003C4EFE">
        <w:rPr>
          <w:color w:val="000000" w:themeColor="text1"/>
        </w:rPr>
        <w:t xml:space="preserve">hubness </w:t>
      </w:r>
      <w:r w:rsidRPr="003C4EFE">
        <w:rPr>
          <w:color w:val="000000" w:themeColor="text1"/>
        </w:rPr>
        <w:t>是高维数据的本征属性，通过利用降维技术</w:t>
      </w:r>
      <w:r w:rsidRPr="003C4EFE">
        <w:rPr>
          <w:color w:val="000000" w:themeColor="text1"/>
        </w:rPr>
        <w:t xml:space="preserve"> PCA </w:t>
      </w:r>
      <w:r w:rsidRPr="003C4EFE">
        <w:rPr>
          <w:color w:val="000000" w:themeColor="text1"/>
        </w:rPr>
        <w:t>而又基本保持本征维数不变的情况下对数据进行实验从而提高聚类结果。</w:t>
      </w:r>
    </w:p>
    <w:p w14:paraId="3560D1AF" w14:textId="77777777" w:rsidR="008F423B" w:rsidRPr="003C4EFE" w:rsidRDefault="001D34DC">
      <w:pPr>
        <w:pStyle w:val="BodyText"/>
        <w:rPr>
          <w:color w:val="000000" w:themeColor="text1"/>
        </w:rPr>
      </w:pPr>
      <w:r w:rsidRPr="003C4EFE">
        <w:rPr>
          <w:color w:val="000000" w:themeColor="text1"/>
        </w:rPr>
        <w:t>参考文献：</w:t>
      </w:r>
      <w:r w:rsidRPr="003C4EFE">
        <w:rPr>
          <w:color w:val="000000" w:themeColor="text1"/>
        </w:rPr>
        <w:t xml:space="preserve"> </w:t>
      </w:r>
    </w:p>
    <w:p w14:paraId="5E58EA75" w14:textId="77777777" w:rsidR="008F423B" w:rsidRPr="003C4EFE" w:rsidRDefault="001D34DC">
      <w:pPr>
        <w:pStyle w:val="BodyText"/>
        <w:rPr>
          <w:color w:val="000000" w:themeColor="text1"/>
        </w:rPr>
      </w:pPr>
      <w:r w:rsidRPr="003C4EFE">
        <w:rPr>
          <w:color w:val="000000" w:themeColor="text1"/>
        </w:rPr>
        <w:t>[1] Houle, M. E.</w:t>
      </w:r>
      <w:r w:rsidRPr="003C4EFE">
        <w:rPr>
          <w:color w:val="000000" w:themeColor="text1"/>
        </w:rPr>
        <w:t>，</w:t>
      </w:r>
      <w:r w:rsidRPr="003C4EFE">
        <w:rPr>
          <w:color w:val="000000" w:themeColor="text1"/>
        </w:rPr>
        <w:t>Kriegel, H. P.</w:t>
      </w:r>
      <w:r w:rsidRPr="003C4EFE">
        <w:rPr>
          <w:color w:val="000000" w:themeColor="text1"/>
        </w:rPr>
        <w:t>，</w:t>
      </w:r>
      <w:r w:rsidRPr="003C4EFE">
        <w:rPr>
          <w:color w:val="000000" w:themeColor="text1"/>
        </w:rPr>
        <w:t>Kröger, P.</w:t>
      </w:r>
      <w:r w:rsidRPr="003C4EFE">
        <w:rPr>
          <w:color w:val="000000" w:themeColor="text1"/>
        </w:rPr>
        <w:t>，</w:t>
      </w:r>
      <w:r w:rsidRPr="003C4EFE">
        <w:rPr>
          <w:color w:val="000000" w:themeColor="text1"/>
        </w:rPr>
        <w:t>Schubert, E.</w:t>
      </w:r>
      <w:r w:rsidRPr="003C4EFE">
        <w:rPr>
          <w:color w:val="000000" w:themeColor="text1"/>
        </w:rPr>
        <w:t>，</w:t>
      </w:r>
      <w:r w:rsidRPr="003C4EFE">
        <w:rPr>
          <w:color w:val="000000" w:themeColor="text1"/>
        </w:rPr>
        <w:t>Zimek. A. Scientific and Statistical Database Management[J]</w:t>
      </w:r>
      <w:r w:rsidRPr="003C4EFE">
        <w:rPr>
          <w:color w:val="000000" w:themeColor="text1"/>
        </w:rPr>
        <w:t>，</w:t>
      </w:r>
      <w:r w:rsidRPr="003C4EFE">
        <w:rPr>
          <w:color w:val="000000" w:themeColor="text1"/>
        </w:rPr>
        <w:t xml:space="preserve">Lecture Notes in Computer Science </w:t>
      </w:r>
      <w:r w:rsidRPr="003C4EFE">
        <w:rPr>
          <w:b/>
          <w:color w:val="000000" w:themeColor="text1"/>
        </w:rPr>
        <w:t>6187</w:t>
      </w:r>
      <w:r w:rsidRPr="003C4EFE">
        <w:rPr>
          <w:color w:val="000000" w:themeColor="text1"/>
        </w:rPr>
        <w:t>: 482. 2010.</w:t>
      </w:r>
    </w:p>
    <w:p w14:paraId="14277A13" w14:textId="77777777" w:rsidR="008F423B" w:rsidRPr="003C4EFE" w:rsidRDefault="001D34DC">
      <w:pPr>
        <w:pStyle w:val="BodyText"/>
        <w:rPr>
          <w:color w:val="000000" w:themeColor="text1"/>
        </w:rPr>
      </w:pPr>
      <w:r w:rsidRPr="003C4EFE">
        <w:rPr>
          <w:color w:val="000000" w:themeColor="text1"/>
        </w:rPr>
        <w:t>[2] Tony Jebara</w:t>
      </w:r>
      <w:r w:rsidRPr="003C4EFE">
        <w:rPr>
          <w:color w:val="000000" w:themeColor="text1"/>
        </w:rPr>
        <w:t>，</w:t>
      </w:r>
      <w:r w:rsidRPr="003C4EFE">
        <w:rPr>
          <w:color w:val="000000" w:themeColor="text1"/>
        </w:rPr>
        <w:t>Jun Wang</w:t>
      </w:r>
      <w:r w:rsidRPr="003C4EFE">
        <w:rPr>
          <w:color w:val="000000" w:themeColor="text1"/>
        </w:rPr>
        <w:t>，</w:t>
      </w:r>
      <w:r w:rsidRPr="003C4EFE">
        <w:rPr>
          <w:color w:val="000000" w:themeColor="text1"/>
        </w:rPr>
        <w:t>Shih-Fu Chang. Graph construction and b-matching for semi-supervised learning[J]. In Proceedings of the 26th International Conference on Machine Learning(ICML)</w:t>
      </w:r>
      <w:r w:rsidRPr="003C4EFE">
        <w:rPr>
          <w:color w:val="000000" w:themeColor="text1"/>
        </w:rPr>
        <w:t>，</w:t>
      </w:r>
      <w:r w:rsidRPr="003C4EFE">
        <w:rPr>
          <w:color w:val="000000" w:themeColor="text1"/>
        </w:rPr>
        <w:t xml:space="preserve"> pages 441–448</w:t>
      </w:r>
      <w:r w:rsidRPr="003C4EFE">
        <w:rPr>
          <w:color w:val="000000" w:themeColor="text1"/>
        </w:rPr>
        <w:t>，</w:t>
      </w:r>
      <w:r w:rsidRPr="003C4EFE">
        <w:rPr>
          <w:color w:val="000000" w:themeColor="text1"/>
        </w:rPr>
        <w:t>2009.</w:t>
      </w:r>
    </w:p>
    <w:p w14:paraId="4982F023" w14:textId="77777777" w:rsidR="008F423B" w:rsidRPr="003C4EFE" w:rsidRDefault="001D34DC">
      <w:pPr>
        <w:pStyle w:val="BodyText"/>
        <w:rPr>
          <w:color w:val="000000" w:themeColor="text1"/>
        </w:rPr>
      </w:pPr>
      <w:r w:rsidRPr="003C4EFE">
        <w:rPr>
          <w:color w:val="000000" w:themeColor="text1"/>
        </w:rPr>
        <w:t>[3] Amina M</w:t>
      </w:r>
      <w:r w:rsidRPr="003C4EFE">
        <w:rPr>
          <w:color w:val="000000" w:themeColor="text1"/>
        </w:rPr>
        <w:t>，</w:t>
      </w:r>
      <w:r w:rsidRPr="003C4EFE">
        <w:rPr>
          <w:color w:val="000000" w:themeColor="text1"/>
        </w:rPr>
        <w:t>Syed Farook K. A Novel Approach for Clustering High-Dimensional Data using Kernel Hubness[J]. International Confenrence on Advances in Computing and Communication. 2015.</w:t>
      </w:r>
    </w:p>
    <w:p w14:paraId="3F434243" w14:textId="77777777" w:rsidR="008F423B" w:rsidRPr="003C4EFE" w:rsidRDefault="001D34DC">
      <w:pPr>
        <w:pStyle w:val="BodyText"/>
        <w:rPr>
          <w:color w:val="000000" w:themeColor="text1"/>
        </w:rPr>
      </w:pPr>
      <w:r w:rsidRPr="003C4EFE">
        <w:rPr>
          <w:color w:val="000000" w:themeColor="text1"/>
        </w:rPr>
        <w:t>[4] Ester Martin</w:t>
      </w:r>
      <w:r w:rsidRPr="003C4EFE">
        <w:rPr>
          <w:color w:val="000000" w:themeColor="text1"/>
        </w:rPr>
        <w:t>，</w:t>
      </w:r>
      <w:r w:rsidRPr="003C4EFE">
        <w:rPr>
          <w:color w:val="000000" w:themeColor="text1"/>
        </w:rPr>
        <w:t>Kriegel Hans-Peter</w:t>
      </w:r>
      <w:r w:rsidRPr="003C4EFE">
        <w:rPr>
          <w:color w:val="000000" w:themeColor="text1"/>
        </w:rPr>
        <w:t>，</w:t>
      </w:r>
      <w:r w:rsidRPr="003C4EFE">
        <w:rPr>
          <w:color w:val="000000" w:themeColor="text1"/>
        </w:rPr>
        <w:t xml:space="preserve"> </w:t>
      </w:r>
      <w:proofErr w:type="gramStart"/>
      <w:r w:rsidRPr="003C4EFE">
        <w:rPr>
          <w:color w:val="000000" w:themeColor="text1"/>
        </w:rPr>
        <w:t>Sander,Jörg</w:t>
      </w:r>
      <w:proofErr w:type="gramEnd"/>
      <w:r w:rsidRPr="003C4EFE">
        <w:rPr>
          <w:color w:val="000000" w:themeColor="text1"/>
        </w:rPr>
        <w:t>，</w:t>
      </w:r>
      <w:r w:rsidRPr="003C4EFE">
        <w:rPr>
          <w:color w:val="000000" w:themeColor="text1"/>
        </w:rPr>
        <w:t>Xu, Xiaowei</w:t>
      </w:r>
      <w:r w:rsidRPr="003C4EFE">
        <w:rPr>
          <w:color w:val="000000" w:themeColor="text1"/>
        </w:rPr>
        <w:t>，</w:t>
      </w:r>
      <w:r w:rsidRPr="003C4EFE">
        <w:rPr>
          <w:color w:val="000000" w:themeColor="text1"/>
        </w:rPr>
        <w:t>Simoudis Evangelos</w:t>
      </w:r>
      <w:r w:rsidRPr="003C4EFE">
        <w:rPr>
          <w:color w:val="000000" w:themeColor="text1"/>
        </w:rPr>
        <w:t>，</w:t>
      </w:r>
      <w:r w:rsidRPr="003C4EFE">
        <w:rPr>
          <w:color w:val="000000" w:themeColor="text1"/>
        </w:rPr>
        <w:t>Han, Jiawei</w:t>
      </w:r>
      <w:r w:rsidRPr="003C4EFE">
        <w:rPr>
          <w:color w:val="000000" w:themeColor="text1"/>
        </w:rPr>
        <w:t>，</w:t>
      </w:r>
      <w:r w:rsidRPr="003C4EFE">
        <w:rPr>
          <w:color w:val="000000" w:themeColor="text1"/>
        </w:rPr>
        <w:t xml:space="preserve">Fayyad Usama M., eds. A density-based algorithm for discovering clusters in large spatial databases with noise[J]. Proceedings of the Second International Conference on Knowledge Discovery and Data Mining (KDD-96). AAAI Press. pp. 226–231. </w:t>
      </w:r>
    </w:p>
    <w:p w14:paraId="1251CC20" w14:textId="77777777" w:rsidR="008F423B" w:rsidRPr="003C4EFE" w:rsidRDefault="001D34DC">
      <w:pPr>
        <w:pStyle w:val="BodyText"/>
        <w:rPr>
          <w:color w:val="000000" w:themeColor="text1"/>
        </w:rPr>
      </w:pPr>
      <w:r w:rsidRPr="003C4EFE">
        <w:rPr>
          <w:color w:val="000000" w:themeColor="text1"/>
        </w:rPr>
        <w:t>[5] Milosˇ Radovanovic ́</w:t>
      </w:r>
      <w:r w:rsidRPr="003C4EFE">
        <w:rPr>
          <w:color w:val="000000" w:themeColor="text1"/>
        </w:rPr>
        <w:t>，</w:t>
      </w:r>
      <w:r w:rsidRPr="003C4EFE">
        <w:rPr>
          <w:color w:val="000000" w:themeColor="text1"/>
        </w:rPr>
        <w:t>Alexandros Nanopoulos</w:t>
      </w:r>
      <w:r w:rsidRPr="003C4EFE">
        <w:rPr>
          <w:color w:val="000000" w:themeColor="text1"/>
        </w:rPr>
        <w:t>，</w:t>
      </w:r>
      <w:r w:rsidRPr="003C4EFE">
        <w:rPr>
          <w:color w:val="000000" w:themeColor="text1"/>
        </w:rPr>
        <w:t>Mirjana Ivanovic ́. Hubs in Space: Popular Nearest Neighbors in High-Dimensional Data[J]</w:t>
      </w:r>
      <w:r w:rsidRPr="003C4EFE">
        <w:rPr>
          <w:color w:val="000000" w:themeColor="text1"/>
        </w:rPr>
        <w:t>，</w:t>
      </w:r>
      <w:r w:rsidRPr="003C4EFE">
        <w:rPr>
          <w:color w:val="000000" w:themeColor="text1"/>
        </w:rPr>
        <w:t xml:space="preserve"> Journal of Machine Learning Research 11 (2010) 2487-2531. 2010</w:t>
      </w:r>
    </w:p>
    <w:p w14:paraId="67109B8C" w14:textId="77777777" w:rsidR="008F423B" w:rsidRPr="003C4EFE" w:rsidRDefault="001D34DC">
      <w:pPr>
        <w:pStyle w:val="BodyText"/>
        <w:rPr>
          <w:color w:val="000000" w:themeColor="text1"/>
        </w:rPr>
      </w:pPr>
      <w:r w:rsidRPr="003C4EFE">
        <w:rPr>
          <w:color w:val="000000" w:themeColor="text1"/>
        </w:rPr>
        <w:t>[6] Abdi. H</w:t>
      </w:r>
      <w:r w:rsidRPr="003C4EFE">
        <w:rPr>
          <w:color w:val="000000" w:themeColor="text1"/>
        </w:rPr>
        <w:t>，</w:t>
      </w:r>
      <w:r w:rsidRPr="003C4EFE">
        <w:rPr>
          <w:color w:val="000000" w:themeColor="text1"/>
        </w:rPr>
        <w:t>Williams L.J. Principal component analysis[J]. Wiley Interdisciplinary Reviews: Computational Statistics. 2 (4): 433–459. 2010</w:t>
      </w:r>
    </w:p>
    <w:p w14:paraId="032C4558" w14:textId="77777777" w:rsidR="008F423B" w:rsidRPr="003C4EFE" w:rsidRDefault="001D34DC">
      <w:pPr>
        <w:pStyle w:val="BodyText"/>
        <w:rPr>
          <w:color w:val="000000" w:themeColor="text1"/>
        </w:rPr>
      </w:pPr>
      <w:r w:rsidRPr="003C4EFE">
        <w:rPr>
          <w:color w:val="000000" w:themeColor="text1"/>
        </w:rPr>
        <w:t xml:space="preserve">[7] Peter J. Rousseeuw. Silhouettes: </w:t>
      </w:r>
      <w:proofErr w:type="gramStart"/>
      <w:r w:rsidRPr="003C4EFE">
        <w:rPr>
          <w:color w:val="000000" w:themeColor="text1"/>
        </w:rPr>
        <w:t>a</w:t>
      </w:r>
      <w:proofErr w:type="gramEnd"/>
      <w:r w:rsidRPr="003C4EFE">
        <w:rPr>
          <w:color w:val="000000" w:themeColor="text1"/>
        </w:rPr>
        <w:t xml:space="preserve"> Graphical Aid to the Interpretation and Validation of Cluster Analysis[J]. Computational and Applied Mathematics. </w:t>
      </w:r>
      <w:r w:rsidRPr="003C4EFE">
        <w:rPr>
          <w:b/>
          <w:color w:val="000000" w:themeColor="text1"/>
        </w:rPr>
        <w:t>20</w:t>
      </w:r>
      <w:r w:rsidRPr="003C4EFE">
        <w:rPr>
          <w:color w:val="000000" w:themeColor="text1"/>
        </w:rPr>
        <w:t>: 53–65. 1987.</w:t>
      </w:r>
    </w:p>
    <w:p w14:paraId="546D01A2" w14:textId="77777777" w:rsidR="008F423B" w:rsidRPr="003C4EFE" w:rsidRDefault="001D34DC">
      <w:pPr>
        <w:pStyle w:val="BodyText"/>
        <w:rPr>
          <w:color w:val="000000" w:themeColor="text1"/>
        </w:rPr>
      </w:pPr>
      <w:r w:rsidRPr="003C4EFE">
        <w:rPr>
          <w:color w:val="000000" w:themeColor="text1"/>
        </w:rPr>
        <w:t>[8] Nenad Toma sev</w:t>
      </w:r>
      <w:r w:rsidRPr="003C4EFE">
        <w:rPr>
          <w:color w:val="000000" w:themeColor="text1"/>
        </w:rPr>
        <w:t>，</w:t>
      </w:r>
      <w:r w:rsidRPr="003C4EFE">
        <w:rPr>
          <w:color w:val="000000" w:themeColor="text1"/>
        </w:rPr>
        <w:t>Milo s Radovanovi c</w:t>
      </w:r>
      <w:r w:rsidRPr="003C4EFE">
        <w:rPr>
          <w:color w:val="000000" w:themeColor="text1"/>
        </w:rPr>
        <w:t>，</w:t>
      </w:r>
      <w:r w:rsidRPr="003C4EFE">
        <w:rPr>
          <w:color w:val="000000" w:themeColor="text1"/>
        </w:rPr>
        <w:t>Dunja Mladeni c</w:t>
      </w:r>
      <w:r w:rsidRPr="003C4EFE">
        <w:rPr>
          <w:color w:val="000000" w:themeColor="text1"/>
        </w:rPr>
        <w:t>，</w:t>
      </w:r>
      <w:r w:rsidRPr="003C4EFE">
        <w:rPr>
          <w:color w:val="000000" w:themeColor="text1"/>
        </w:rPr>
        <w:t>and Mirjana Ivanovi c. The Role of Hubness in Clustering High-Dimensional Data[J]</w:t>
      </w:r>
      <w:r w:rsidRPr="003C4EFE">
        <w:rPr>
          <w:color w:val="000000" w:themeColor="text1"/>
        </w:rPr>
        <w:t>，</w:t>
      </w:r>
      <w:r w:rsidRPr="003C4EFE">
        <w:rPr>
          <w:color w:val="000000" w:themeColor="text1"/>
        </w:rPr>
        <w:t>IEEE TRANSACTIONS ON KNOWLEDGE AND DATA ENGINEERING, VOL. 26, NO. 3</w:t>
      </w:r>
      <w:r w:rsidRPr="003C4EFE">
        <w:rPr>
          <w:color w:val="000000" w:themeColor="text1"/>
        </w:rPr>
        <w:t>，</w:t>
      </w:r>
      <w:r w:rsidRPr="003C4EFE">
        <w:rPr>
          <w:color w:val="000000" w:themeColor="text1"/>
        </w:rPr>
        <w:t xml:space="preserve">2014 </w:t>
      </w:r>
    </w:p>
    <w:p w14:paraId="74E47453" w14:textId="77777777" w:rsidR="008F423B" w:rsidRPr="003C4EFE" w:rsidRDefault="001D34DC">
      <w:pPr>
        <w:pStyle w:val="BodyText"/>
        <w:rPr>
          <w:color w:val="000000" w:themeColor="text1"/>
        </w:rPr>
      </w:pPr>
      <w:r w:rsidRPr="003C4EFE">
        <w:rPr>
          <w:color w:val="000000" w:themeColor="text1"/>
        </w:rPr>
        <w:t xml:space="preserve"> </w:t>
      </w:r>
    </w:p>
    <w:p w14:paraId="3526ADD0" w14:textId="705B1B80" w:rsidR="008F423B" w:rsidRPr="003C4EFE" w:rsidRDefault="001D34DC">
      <w:pPr>
        <w:pStyle w:val="BodyText"/>
        <w:rPr>
          <w:color w:val="000000" w:themeColor="text1"/>
        </w:rPr>
      </w:pPr>
      <w:r w:rsidRPr="003C4EFE">
        <w:rPr>
          <w:b/>
          <w:color w:val="000000" w:themeColor="text1"/>
        </w:rPr>
        <w:t>作者简介</w:t>
      </w:r>
      <w:r w:rsidRPr="003C4EFE">
        <w:rPr>
          <w:color w:val="000000" w:themeColor="text1"/>
        </w:rPr>
        <w:t>：郎江涛（</w:t>
      </w:r>
      <w:r w:rsidRPr="003C4EFE">
        <w:rPr>
          <w:color w:val="000000" w:themeColor="text1"/>
        </w:rPr>
        <w:t>1990-</w:t>
      </w:r>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63" w:name="header-c430"/>
      <w:bookmarkEnd w:id="63"/>
      <w:r w:rsidRPr="003C4EFE">
        <w:rPr>
          <w:rFonts w:ascii="宋体" w:hAnsi="宋体" w:hint="eastAsia"/>
          <w:b/>
          <w:color w:val="000000" w:themeColor="text1"/>
          <w:szCs w:val="21"/>
        </w:rPr>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BodyText"/>
        <w:rPr>
          <w:color w:val="000000" w:themeColor="text1"/>
          <w:lang w:eastAsia="zh-CN"/>
        </w:rPr>
      </w:pPr>
    </w:p>
    <w:p w14:paraId="4A38A83B" w14:textId="77777777" w:rsidR="008F423B" w:rsidRPr="003C4EFE" w:rsidRDefault="008F423B">
      <w:pPr>
        <w:pStyle w:val="BodyText"/>
        <w:rPr>
          <w:color w:val="000000" w:themeColor="text1"/>
        </w:rPr>
      </w:pPr>
    </w:p>
    <w:p w14:paraId="7A9AB30D" w14:textId="77777777" w:rsidR="008F423B" w:rsidRPr="003C4EFE" w:rsidRDefault="008F423B">
      <w:pPr>
        <w:pStyle w:val="BodyText"/>
        <w:rPr>
          <w:color w:val="000000" w:themeColor="text1"/>
        </w:rPr>
      </w:pPr>
    </w:p>
    <w:p w14:paraId="1BD3EED7" w14:textId="77777777" w:rsidR="008F423B" w:rsidRPr="003C4EFE" w:rsidRDefault="008F423B">
      <w:pPr>
        <w:pStyle w:val="BodyText"/>
        <w:rPr>
          <w:color w:val="000000" w:themeColor="text1"/>
        </w:rPr>
      </w:pPr>
    </w:p>
    <w:p w14:paraId="2C7E5DFC" w14:textId="77777777" w:rsidR="008F423B" w:rsidRPr="003C4EFE" w:rsidRDefault="008F423B">
      <w:pPr>
        <w:pStyle w:val="BodyText"/>
        <w:rPr>
          <w:color w:val="000000" w:themeColor="text1"/>
        </w:rPr>
      </w:pPr>
    </w:p>
    <w:p w14:paraId="06E86903" w14:textId="77777777" w:rsidR="008F423B" w:rsidRPr="003C4EFE" w:rsidRDefault="008F423B">
      <w:pPr>
        <w:pStyle w:val="BodyText"/>
        <w:rPr>
          <w:color w:val="000000" w:themeColor="text1"/>
        </w:rPr>
      </w:pPr>
    </w:p>
    <w:p w14:paraId="1D11511D" w14:textId="77777777" w:rsidR="008F423B" w:rsidRPr="003C4EFE" w:rsidRDefault="008F423B">
      <w:pPr>
        <w:pStyle w:val="BodyText"/>
        <w:rPr>
          <w:color w:val="000000" w:themeColor="text1"/>
        </w:rPr>
      </w:pPr>
    </w:p>
    <w:p w14:paraId="3C6181C7" w14:textId="77777777" w:rsidR="008F423B" w:rsidRPr="003C4EFE" w:rsidRDefault="008F423B">
      <w:pPr>
        <w:pStyle w:val="BodyText"/>
        <w:rPr>
          <w:color w:val="000000" w:themeColor="text1"/>
        </w:rPr>
      </w:pPr>
    </w:p>
    <w:p w14:paraId="03BC8AA2" w14:textId="77777777" w:rsidR="008F423B" w:rsidRPr="003C4EFE" w:rsidRDefault="008F423B">
      <w:pPr>
        <w:pStyle w:val="BodyText"/>
        <w:rPr>
          <w:color w:val="000000" w:themeColor="text1"/>
        </w:rPr>
      </w:pPr>
    </w:p>
    <w:p w14:paraId="731F2C6F" w14:textId="77777777" w:rsidR="008F423B" w:rsidRPr="003C4EFE" w:rsidRDefault="008F423B">
      <w:pPr>
        <w:pStyle w:val="BodyText"/>
        <w:rPr>
          <w:color w:val="000000" w:themeColor="text1"/>
        </w:rPr>
      </w:pPr>
    </w:p>
    <w:p w14:paraId="0DF89863" w14:textId="77777777" w:rsidR="008F423B" w:rsidRPr="003C4EFE" w:rsidRDefault="008F423B">
      <w:pPr>
        <w:pStyle w:val="BodyText"/>
        <w:rPr>
          <w:color w:val="000000" w:themeColor="text1"/>
        </w:rPr>
      </w:pPr>
    </w:p>
    <w:p w14:paraId="14FABD66" w14:textId="77777777" w:rsidR="008F423B" w:rsidRPr="003C4EFE" w:rsidRDefault="008F423B">
      <w:pPr>
        <w:pStyle w:val="BodyText"/>
        <w:rPr>
          <w:color w:val="000000" w:themeColor="text1"/>
        </w:rPr>
      </w:pPr>
    </w:p>
    <w:p w14:paraId="7240A4B4" w14:textId="77777777" w:rsidR="008F423B" w:rsidRPr="003C4EFE" w:rsidRDefault="008F423B">
      <w:pPr>
        <w:pStyle w:val="BodyText"/>
        <w:rPr>
          <w:color w:val="000000" w:themeColor="text1"/>
        </w:rPr>
      </w:pPr>
    </w:p>
    <w:p w14:paraId="34FB8580" w14:textId="77777777" w:rsidR="008F423B" w:rsidRPr="003C4EFE" w:rsidRDefault="008F423B">
      <w:pPr>
        <w:pStyle w:val="BodyText"/>
        <w:rPr>
          <w:color w:val="000000" w:themeColor="text1"/>
        </w:rPr>
      </w:pPr>
    </w:p>
    <w:p w14:paraId="303D5FEF" w14:textId="77777777" w:rsidR="008F423B" w:rsidRPr="003C4EFE" w:rsidRDefault="008F423B">
      <w:pPr>
        <w:pStyle w:val="BodyText"/>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3D191" w14:textId="77777777" w:rsidR="00C3784E" w:rsidRDefault="00C3784E">
      <w:pPr>
        <w:spacing w:after="0"/>
      </w:pPr>
      <w:r>
        <w:separator/>
      </w:r>
    </w:p>
  </w:endnote>
  <w:endnote w:type="continuationSeparator" w:id="0">
    <w:p w14:paraId="124E80F9" w14:textId="77777777" w:rsidR="00C3784E" w:rsidRDefault="00C37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F78A5" w14:textId="77777777" w:rsidR="00C3784E" w:rsidRDefault="00C3784E">
      <w:r>
        <w:separator/>
      </w:r>
    </w:p>
  </w:footnote>
  <w:footnote w:type="continuationSeparator" w:id="0">
    <w:p w14:paraId="0D0F154D" w14:textId="77777777" w:rsidR="00C3784E" w:rsidRDefault="00C378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35C90"/>
    <w:rsid w:val="001D34DC"/>
    <w:rsid w:val="001E01DC"/>
    <w:rsid w:val="0020484B"/>
    <w:rsid w:val="00272274"/>
    <w:rsid w:val="002964BD"/>
    <w:rsid w:val="002B298F"/>
    <w:rsid w:val="002D09DB"/>
    <w:rsid w:val="003A3E22"/>
    <w:rsid w:val="003C02FB"/>
    <w:rsid w:val="003C4EFE"/>
    <w:rsid w:val="00422051"/>
    <w:rsid w:val="004E29B3"/>
    <w:rsid w:val="00511692"/>
    <w:rsid w:val="00590D07"/>
    <w:rsid w:val="005C7228"/>
    <w:rsid w:val="005E6AB4"/>
    <w:rsid w:val="00626A58"/>
    <w:rsid w:val="00637451"/>
    <w:rsid w:val="00694569"/>
    <w:rsid w:val="00735DF9"/>
    <w:rsid w:val="00784D58"/>
    <w:rsid w:val="00793769"/>
    <w:rsid w:val="007C3640"/>
    <w:rsid w:val="007E69CB"/>
    <w:rsid w:val="0083027A"/>
    <w:rsid w:val="008618E6"/>
    <w:rsid w:val="008B4F34"/>
    <w:rsid w:val="008D6863"/>
    <w:rsid w:val="008F423B"/>
    <w:rsid w:val="0092269E"/>
    <w:rsid w:val="00976B2D"/>
    <w:rsid w:val="00990F75"/>
    <w:rsid w:val="009C2993"/>
    <w:rsid w:val="00A03467"/>
    <w:rsid w:val="00A66EE5"/>
    <w:rsid w:val="00AF3ECC"/>
    <w:rsid w:val="00B276EF"/>
    <w:rsid w:val="00B3726E"/>
    <w:rsid w:val="00B86B75"/>
    <w:rsid w:val="00BB72F2"/>
    <w:rsid w:val="00BC48D5"/>
    <w:rsid w:val="00C333A4"/>
    <w:rsid w:val="00C36279"/>
    <w:rsid w:val="00C3784E"/>
    <w:rsid w:val="00C729E7"/>
    <w:rsid w:val="00D160D4"/>
    <w:rsid w:val="00DA0E2D"/>
    <w:rsid w:val="00DF2928"/>
    <w:rsid w:val="00E315A3"/>
    <w:rsid w:val="00E446DE"/>
    <w:rsid w:val="00E80C8B"/>
    <w:rsid w:val="00F425E5"/>
    <w:rsid w:val="00F95F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autoRedefine/>
    <w:qFormat/>
    <w:rsid w:val="00F425E5"/>
    <w:pPr>
      <w:spacing w:before="240"/>
      <w:jc w:val="lef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DocumentMap">
    <w:name w:val="Document Map"/>
    <w:basedOn w:val="Normal"/>
    <w:link w:val="DocumentMapChar"/>
    <w:semiHidden/>
    <w:unhideWhenUsed/>
    <w:rsid w:val="00E80C8B"/>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E80C8B"/>
    <w:rPr>
      <w:rFonts w:ascii="Times New Roman" w:hAnsi="Times New Roman" w:cs="Times New Roman"/>
    </w:rPr>
  </w:style>
  <w:style w:type="character" w:customStyle="1" w:styleId="Heading1Char">
    <w:name w:val="Heading 1 Char"/>
    <w:basedOn w:val="DefaultParagraphFont"/>
    <w:link w:val="Heading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793769"/>
  </w:style>
  <w:style w:type="character" w:styleId="PlaceholderText">
    <w:name w:val="Placeholder Text"/>
    <w:basedOn w:val="DefaultParagraphFont"/>
    <w:semiHidden/>
    <w:rsid w:val="00694569"/>
    <w:rPr>
      <w:color w:val="808080"/>
    </w:rPr>
  </w:style>
  <w:style w:type="paragraph" w:styleId="BalloonText">
    <w:name w:val="Balloon Text"/>
    <w:basedOn w:val="Normal"/>
    <w:link w:val="BalloonTextChar"/>
    <w:semiHidden/>
    <w:unhideWhenUsed/>
    <w:rsid w:val="004220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520F7126-0795-764D-9302-5E61B42D08EF}">
      <dgm:prSet phldrT="[Text]"/>
      <dgm:spPr/>
      <dgm:t>
        <a:bodyPr/>
        <a:lstStyle/>
        <a:p>
          <a:pPr algn="ctr"/>
          <a:r>
            <a:rPr lang="zh-CN" altLang="en-US"/>
            <a:t>预处理</a:t>
          </a:r>
          <a:endParaRPr lang="en-US"/>
        </a:p>
      </dgm:t>
    </dgm:pt>
    <dgm:pt modelId="{68C028BD-D1F3-0342-B915-FCC06D2D2B09}" type="parTrans" cxnId="{31662E10-98C2-AF47-A228-8FE3E9B11099}">
      <dgm:prSet/>
      <dgm:spPr/>
      <dgm:t>
        <a:bodyPr/>
        <a:lstStyle/>
        <a:p>
          <a:pPr algn="ctr"/>
          <a:endParaRPr lang="en-US"/>
        </a:p>
      </dgm:t>
    </dgm:pt>
    <dgm:pt modelId="{174B2825-6C78-1C42-82CC-236C280F3330}" type="sibTrans" cxnId="{31662E10-98C2-AF47-A228-8FE3E9B11099}">
      <dgm:prSet/>
      <dgm:spPr/>
      <dgm:t>
        <a:bodyPr/>
        <a:lstStyle/>
        <a:p>
          <a:pPr algn="ctr"/>
          <a:endParaRPr lang="en-US"/>
        </a:p>
      </dgm:t>
    </dgm:pt>
    <dgm:pt modelId="{D5748CB4-CCBA-154F-B821-1B10754797E2}">
      <dgm:prSet phldrT="[Text]"/>
      <dgm:spPr/>
      <dgm:t>
        <a:bodyPr/>
        <a:lstStyle/>
        <a:p>
          <a:pPr algn="ctr"/>
          <a:r>
            <a:rPr lang="en-US"/>
            <a:t>KNN</a:t>
          </a: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endParaRPr lang="zh-CN" altLang="en-US"/>
        </a:p>
        <a:p>
          <a:pPr algn="ctr"/>
          <a:r>
            <a:rPr lang="zh-CN" altLang="en-US"/>
            <a:t>降维</a:t>
          </a:r>
          <a:endParaRPr lang="en-US"/>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54709DAC-EACC-CE47-8BCE-A11917D4D6AA}">
      <dgm:prSet phldrT="[Text]"/>
      <dgm:spPr/>
      <dgm:t>
        <a:bodyPr/>
        <a:lstStyle/>
        <a:p>
          <a:pPr algn="ctr"/>
          <a:r>
            <a:rPr lang="zh-CN" altLang="en-US"/>
            <a:t>偏度度量</a:t>
          </a:r>
          <a:endParaRPr lang="en-US"/>
        </a:p>
      </dgm:t>
    </dgm:pt>
    <dgm:pt modelId="{758722CF-5069-C647-92A4-44C2BD17831F}" type="parTrans" cxnId="{679F17FF-25F0-DE44-9D68-722D599A82EF}">
      <dgm:prSet/>
      <dgm:spPr/>
      <dgm:t>
        <a:bodyPr/>
        <a:lstStyle/>
        <a:p>
          <a:pPr algn="ctr"/>
          <a:endParaRPr lang="en-US"/>
        </a:p>
      </dgm:t>
    </dgm:pt>
    <dgm:pt modelId="{0CBDC892-E4DF-E54A-AA33-0CEE2CD85134}" type="sibTrans" cxnId="{679F17FF-25F0-DE44-9D68-722D599A82EF}">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F820CB12-A971-3948-A20F-A685D8EE700F}" type="pres">
      <dgm:prSet presAssocID="{520F7126-0795-764D-9302-5E61B42D08EF}" presName="node" presStyleLbl="node1" presStyleIdx="0" presStyleCnt="6">
        <dgm:presLayoutVars>
          <dgm:bulletEnabled val="1"/>
        </dgm:presLayoutVars>
      </dgm:prSet>
      <dgm:spPr/>
      <dgm:t>
        <a:bodyPr/>
        <a:lstStyle/>
        <a:p>
          <a:endParaRPr lang="en-US"/>
        </a:p>
      </dgm:t>
    </dgm:pt>
    <dgm:pt modelId="{752EF339-936F-FA49-B941-A6566F400A50}" type="pres">
      <dgm:prSet presAssocID="{174B2825-6C78-1C42-82CC-236C280F3330}" presName="sibTrans" presStyleLbl="sibTrans2D1" presStyleIdx="0" presStyleCnt="5"/>
      <dgm:spPr/>
      <dgm:t>
        <a:bodyPr/>
        <a:lstStyle/>
        <a:p>
          <a:endParaRPr lang="en-US"/>
        </a:p>
      </dgm:t>
    </dgm:pt>
    <dgm:pt modelId="{1AC4EB1D-30AE-744A-AD71-28C5E400F144}" type="pres">
      <dgm:prSet presAssocID="{174B2825-6C78-1C42-82CC-236C280F3330}" presName="connectorText" presStyleLbl="sibTrans2D1" presStyleIdx="0" presStyleCnt="5"/>
      <dgm:spPr/>
      <dgm:t>
        <a:bodyPr/>
        <a:lstStyle/>
        <a:p>
          <a:endParaRPr lang="en-US"/>
        </a:p>
      </dgm:t>
    </dgm:pt>
    <dgm:pt modelId="{B1E3557A-917F-5F4A-A28E-C0A1D0D447BB}" type="pres">
      <dgm:prSet presAssocID="{D5748CB4-CCBA-154F-B821-1B10754797E2}" presName="node" presStyleLbl="node1" presStyleIdx="1" presStyleCnt="6">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5"/>
      <dgm:spPr/>
      <dgm:t>
        <a:bodyPr/>
        <a:lstStyle/>
        <a:p>
          <a:endParaRPr lang="en-US"/>
        </a:p>
      </dgm:t>
    </dgm:pt>
    <dgm:pt modelId="{7DB3A5E5-1A9C-8A4B-8CB5-E3D2E433CC0E}" type="pres">
      <dgm:prSet presAssocID="{FDE547AF-B6D9-E64C-B83E-3273942FAE24}" presName="connectorText" presStyleLbl="sibTrans2D1" presStyleIdx="1" presStyleCnt="5"/>
      <dgm:spPr/>
      <dgm:t>
        <a:bodyPr/>
        <a:lstStyle/>
        <a:p>
          <a:endParaRPr lang="en-US"/>
        </a:p>
      </dgm:t>
    </dgm:pt>
    <dgm:pt modelId="{110420C0-70F1-4C49-BCEB-85834366BBFE}" type="pres">
      <dgm:prSet presAssocID="{895119EE-FD2E-E44A-9A7E-3B432E8CB73B}" presName="node" presStyleLbl="node1" presStyleIdx="2" presStyleCnt="6">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5"/>
      <dgm:spPr/>
      <dgm:t>
        <a:bodyPr/>
        <a:lstStyle/>
        <a:p>
          <a:endParaRPr lang="en-US"/>
        </a:p>
      </dgm:t>
    </dgm:pt>
    <dgm:pt modelId="{B49AA3DC-9067-BB43-A40D-BF57ED96514C}" type="pres">
      <dgm:prSet presAssocID="{2E92F8CE-6A7E-4743-8504-6C64060FE2F2}" presName="connectorText" presStyleLbl="sibTrans2D1" presStyleIdx="2" presStyleCnt="5"/>
      <dgm:spPr/>
      <dgm:t>
        <a:bodyPr/>
        <a:lstStyle/>
        <a:p>
          <a:endParaRPr lang="en-US"/>
        </a:p>
      </dgm:t>
    </dgm:pt>
    <dgm:pt modelId="{BB7BCF2B-A5DF-5E41-87A3-25BF7DB628ED}" type="pres">
      <dgm:prSet presAssocID="{F83C343E-A46D-E647-8184-0A96C7C8588E}" presName="node" presStyleLbl="node1" presStyleIdx="3" presStyleCnt="6">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5"/>
      <dgm:spPr/>
      <dgm:t>
        <a:bodyPr/>
        <a:lstStyle/>
        <a:p>
          <a:endParaRPr lang="en-US"/>
        </a:p>
      </dgm:t>
    </dgm:pt>
    <dgm:pt modelId="{14D20E4E-B3EC-9B4B-8110-1F5CA9C658DB}" type="pres">
      <dgm:prSet presAssocID="{136F692F-F08B-2447-A28D-5E9702953A6F}" presName="connectorText" presStyleLbl="sibTrans2D1" presStyleIdx="3" presStyleCnt="5"/>
      <dgm:spPr/>
      <dgm:t>
        <a:bodyPr/>
        <a:lstStyle/>
        <a:p>
          <a:endParaRPr lang="en-US"/>
        </a:p>
      </dgm:t>
    </dgm:pt>
    <dgm:pt modelId="{3114784D-64F7-3B45-B8EB-949F8F1F0B82}" type="pres">
      <dgm:prSet presAssocID="{54709DAC-EACC-CE47-8BCE-A11917D4D6AA}" presName="node" presStyleLbl="node1" presStyleIdx="4" presStyleCnt="6">
        <dgm:presLayoutVars>
          <dgm:bulletEnabled val="1"/>
        </dgm:presLayoutVars>
      </dgm:prSet>
      <dgm:spPr/>
      <dgm:t>
        <a:bodyPr/>
        <a:lstStyle/>
        <a:p>
          <a:endParaRPr lang="en-US"/>
        </a:p>
      </dgm:t>
    </dgm:pt>
    <dgm:pt modelId="{B44C53E6-0B0A-7440-BF3A-F0C4F14EED72}" type="pres">
      <dgm:prSet presAssocID="{0CBDC892-E4DF-E54A-AA33-0CEE2CD85134}" presName="sibTrans" presStyleLbl="sibTrans2D1" presStyleIdx="4" presStyleCnt="5"/>
      <dgm:spPr/>
      <dgm:t>
        <a:bodyPr/>
        <a:lstStyle/>
        <a:p>
          <a:endParaRPr lang="en-US"/>
        </a:p>
      </dgm:t>
    </dgm:pt>
    <dgm:pt modelId="{041F0000-220F-944C-84F3-8E52C1ADFB42}" type="pres">
      <dgm:prSet presAssocID="{0CBDC892-E4DF-E54A-AA33-0CEE2CD85134}" presName="connectorText" presStyleLbl="sibTrans2D1" presStyleIdx="4" presStyleCnt="5"/>
      <dgm:spPr/>
      <dgm:t>
        <a:bodyPr/>
        <a:lstStyle/>
        <a:p>
          <a:endParaRPr lang="en-US"/>
        </a:p>
      </dgm:t>
    </dgm:pt>
    <dgm:pt modelId="{470A03B1-9682-8A42-AD71-95A4194A7418}" type="pres">
      <dgm:prSet presAssocID="{6032C36B-16D4-EE41-8760-333EB42E2CC1}" presName="node" presStyleLbl="node1" presStyleIdx="5" presStyleCnt="6">
        <dgm:presLayoutVars>
          <dgm:bulletEnabled val="1"/>
        </dgm:presLayoutVars>
      </dgm:prSet>
      <dgm:spPr/>
      <dgm:t>
        <a:bodyPr/>
        <a:lstStyle/>
        <a:p>
          <a:endParaRPr lang="en-US"/>
        </a:p>
      </dgm:t>
    </dgm:pt>
  </dgm:ptLst>
  <dgm:cxnLst>
    <dgm:cxn modelId="{EE11D672-71FB-AE42-AFF5-99A3207CBCCA}" type="presOf" srcId="{FDE547AF-B6D9-E64C-B83E-3273942FAE24}" destId="{0BB1C5E7-3CBA-DF47-944C-57A91F3570BE}" srcOrd="0" destOrd="0" presId="urn:microsoft.com/office/officeart/2005/8/layout/process1"/>
    <dgm:cxn modelId="{A6744FA8-DC0C-D44B-9219-679534B07C4B}" type="presOf" srcId="{15EB1DE1-E653-E34E-B7D4-ECDF284CF688}" destId="{3B8507EC-BE58-2346-96AC-93F29507FE14}" srcOrd="0" destOrd="0" presId="urn:microsoft.com/office/officeart/2005/8/layout/process1"/>
    <dgm:cxn modelId="{1F4078C4-9607-B347-81BB-106B32F6A66F}" type="presOf" srcId="{520F7126-0795-764D-9302-5E61B42D08EF}" destId="{F820CB12-A971-3948-A20F-A685D8EE700F}" srcOrd="0" destOrd="0" presId="urn:microsoft.com/office/officeart/2005/8/layout/process1"/>
    <dgm:cxn modelId="{99ECAFCF-7CD1-3E48-8467-8103310288C1}" type="presOf" srcId="{136F692F-F08B-2447-A28D-5E9702953A6F}" destId="{F6A7F960-71BD-3042-9A9F-02EF7322276A}" srcOrd="0" destOrd="0" presId="urn:microsoft.com/office/officeart/2005/8/layout/process1"/>
    <dgm:cxn modelId="{FB4C0F41-84C3-0547-B797-29C42AA168F5}" type="presOf" srcId="{FDE547AF-B6D9-E64C-B83E-3273942FAE24}" destId="{7DB3A5E5-1A9C-8A4B-8CB5-E3D2E433CC0E}" srcOrd="1" destOrd="0" presId="urn:microsoft.com/office/officeart/2005/8/layout/process1"/>
    <dgm:cxn modelId="{2021DC0F-63A9-854A-B382-DD6D4CD93F5D}" type="presOf" srcId="{895119EE-FD2E-E44A-9A7E-3B432E8CB73B}" destId="{110420C0-70F1-4C49-BCEB-85834366BBFE}" srcOrd="0" destOrd="0" presId="urn:microsoft.com/office/officeart/2005/8/layout/process1"/>
    <dgm:cxn modelId="{A5626B4E-2AAF-3843-947D-8B75C1C8F8E5}" type="presOf" srcId="{D5748CB4-CCBA-154F-B821-1B10754797E2}" destId="{B1E3557A-917F-5F4A-A28E-C0A1D0D447BB}" srcOrd="0" destOrd="0" presId="urn:microsoft.com/office/officeart/2005/8/layout/process1"/>
    <dgm:cxn modelId="{02B31887-246E-754F-8B92-3DBDCFEE75C2}" type="presOf" srcId="{136F692F-F08B-2447-A28D-5E9702953A6F}" destId="{14D20E4E-B3EC-9B4B-8110-1F5CA9C658DB}" srcOrd="1" destOrd="0" presId="urn:microsoft.com/office/officeart/2005/8/layout/process1"/>
    <dgm:cxn modelId="{63110E25-DE9F-AB44-998E-E512C2C99255}" type="presOf" srcId="{6032C36B-16D4-EE41-8760-333EB42E2CC1}" destId="{470A03B1-9682-8A42-AD71-95A4194A7418}" srcOrd="0" destOrd="0" presId="urn:microsoft.com/office/officeart/2005/8/layout/process1"/>
    <dgm:cxn modelId="{95C13EDD-F34B-654B-BC13-09B01FB88F27}" type="presOf" srcId="{174B2825-6C78-1C42-82CC-236C280F3330}" destId="{752EF339-936F-FA49-B941-A6566F400A50}" srcOrd="0" destOrd="0" presId="urn:microsoft.com/office/officeart/2005/8/layout/process1"/>
    <dgm:cxn modelId="{EA20ECAD-FA43-CD4B-BD20-DABA766C6C8F}" type="presOf" srcId="{2E92F8CE-6A7E-4743-8504-6C64060FE2F2}" destId="{F4B0DC7F-F899-0F45-8E95-884C204C78AD}" srcOrd="0" destOrd="0" presId="urn:microsoft.com/office/officeart/2005/8/layout/process1"/>
    <dgm:cxn modelId="{679F17FF-25F0-DE44-9D68-722D599A82EF}" srcId="{15EB1DE1-E653-E34E-B7D4-ECDF284CF688}" destId="{54709DAC-EACC-CE47-8BCE-A11917D4D6AA}" srcOrd="4" destOrd="0" parTransId="{758722CF-5069-C647-92A4-44C2BD17831F}" sibTransId="{0CBDC892-E4DF-E54A-AA33-0CEE2CD85134}"/>
    <dgm:cxn modelId="{17B3EFB7-217A-2845-A75B-092098DE6516}" type="presOf" srcId="{174B2825-6C78-1C42-82CC-236C280F3330}" destId="{1AC4EB1D-30AE-744A-AD71-28C5E400F144}" srcOrd="1" destOrd="0" presId="urn:microsoft.com/office/officeart/2005/8/layout/process1"/>
    <dgm:cxn modelId="{31662E10-98C2-AF47-A228-8FE3E9B11099}" srcId="{15EB1DE1-E653-E34E-B7D4-ECDF284CF688}" destId="{520F7126-0795-764D-9302-5E61B42D08EF}" srcOrd="0" destOrd="0" parTransId="{68C028BD-D1F3-0342-B915-FCC06D2D2B09}" sibTransId="{174B2825-6C78-1C42-82CC-236C280F3330}"/>
    <dgm:cxn modelId="{091FF29D-A084-BE4C-A690-2F1D601F22DE}" type="presOf" srcId="{F83C343E-A46D-E647-8184-0A96C7C8588E}" destId="{BB7BCF2B-A5DF-5E41-87A3-25BF7DB628ED}" srcOrd="0" destOrd="0" presId="urn:microsoft.com/office/officeart/2005/8/layout/process1"/>
    <dgm:cxn modelId="{DA51A896-FDCD-AB42-8668-F7BB70A8C6AD}" type="presOf" srcId="{0CBDC892-E4DF-E54A-AA33-0CEE2CD85134}" destId="{B44C53E6-0B0A-7440-BF3A-F0C4F14EED72}" srcOrd="0"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7FF85333-1F2B-254E-9FF6-493DA38D050C}" type="presOf" srcId="{54709DAC-EACC-CE47-8BCE-A11917D4D6AA}" destId="{3114784D-64F7-3B45-B8EB-949F8F1F0B82}" srcOrd="0" destOrd="0" presId="urn:microsoft.com/office/officeart/2005/8/layout/process1"/>
    <dgm:cxn modelId="{0D1FD388-94F5-1A49-81C2-1079E2886A8A}" type="presOf" srcId="{2E92F8CE-6A7E-4743-8504-6C64060FE2F2}" destId="{B49AA3DC-9067-BB43-A40D-BF57ED96514C}" srcOrd="1" destOrd="0" presId="urn:microsoft.com/office/officeart/2005/8/layout/process1"/>
    <dgm:cxn modelId="{536F937B-E932-AC41-A766-3CE54C610D4B}" type="presOf" srcId="{0CBDC892-E4DF-E54A-AA33-0CEE2CD85134}" destId="{041F0000-220F-944C-84F3-8E52C1ADFB42}" srcOrd="1"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5" destOrd="0" parTransId="{CB1B245C-1DEC-8F48-A061-CC850BDADC1A}" sibTransId="{216F29F4-48E3-F64F-89AB-055AC5E70342}"/>
    <dgm:cxn modelId="{A1420589-5588-F140-AD0A-44F2A66971E8}" type="presParOf" srcId="{3B8507EC-BE58-2346-96AC-93F29507FE14}" destId="{F820CB12-A971-3948-A20F-A685D8EE700F}" srcOrd="0" destOrd="0" presId="urn:microsoft.com/office/officeart/2005/8/layout/process1"/>
    <dgm:cxn modelId="{DEDAE177-1F61-6448-84AA-A4B31FCC8E94}" type="presParOf" srcId="{3B8507EC-BE58-2346-96AC-93F29507FE14}" destId="{752EF339-936F-FA49-B941-A6566F400A50}" srcOrd="1" destOrd="0" presId="urn:microsoft.com/office/officeart/2005/8/layout/process1"/>
    <dgm:cxn modelId="{A8BA4C70-E8F5-AB41-8E96-D38AD51940C4}" type="presParOf" srcId="{752EF339-936F-FA49-B941-A6566F400A50}" destId="{1AC4EB1D-30AE-744A-AD71-28C5E400F144}" srcOrd="0" destOrd="0" presId="urn:microsoft.com/office/officeart/2005/8/layout/process1"/>
    <dgm:cxn modelId="{3D3AB6F8-C7C7-8549-A793-266B2B71A670}" type="presParOf" srcId="{3B8507EC-BE58-2346-96AC-93F29507FE14}" destId="{B1E3557A-917F-5F4A-A28E-C0A1D0D447BB}" srcOrd="2" destOrd="0" presId="urn:microsoft.com/office/officeart/2005/8/layout/process1"/>
    <dgm:cxn modelId="{931252E1-9FA6-C24E-A460-BE69CD786B90}" type="presParOf" srcId="{3B8507EC-BE58-2346-96AC-93F29507FE14}" destId="{0BB1C5E7-3CBA-DF47-944C-57A91F3570BE}" srcOrd="3" destOrd="0" presId="urn:microsoft.com/office/officeart/2005/8/layout/process1"/>
    <dgm:cxn modelId="{27869745-47F1-994A-B551-176DC50773E8}" type="presParOf" srcId="{0BB1C5E7-3CBA-DF47-944C-57A91F3570BE}" destId="{7DB3A5E5-1A9C-8A4B-8CB5-E3D2E433CC0E}" srcOrd="0" destOrd="0" presId="urn:microsoft.com/office/officeart/2005/8/layout/process1"/>
    <dgm:cxn modelId="{C53B28F6-0627-0144-912A-EC1E31709DD5}" type="presParOf" srcId="{3B8507EC-BE58-2346-96AC-93F29507FE14}" destId="{110420C0-70F1-4C49-BCEB-85834366BBFE}" srcOrd="4" destOrd="0" presId="urn:microsoft.com/office/officeart/2005/8/layout/process1"/>
    <dgm:cxn modelId="{831850AA-E206-F34B-A98A-36A552F979E6}" type="presParOf" srcId="{3B8507EC-BE58-2346-96AC-93F29507FE14}" destId="{F4B0DC7F-F899-0F45-8E95-884C204C78AD}" srcOrd="5" destOrd="0" presId="urn:microsoft.com/office/officeart/2005/8/layout/process1"/>
    <dgm:cxn modelId="{AB41094E-6A8C-9E44-B4CA-5EDD396B4CC4}" type="presParOf" srcId="{F4B0DC7F-F899-0F45-8E95-884C204C78AD}" destId="{B49AA3DC-9067-BB43-A40D-BF57ED96514C}" srcOrd="0" destOrd="0" presId="urn:microsoft.com/office/officeart/2005/8/layout/process1"/>
    <dgm:cxn modelId="{78E3A7CE-47A6-B04D-B57E-7C96766C6091}" type="presParOf" srcId="{3B8507EC-BE58-2346-96AC-93F29507FE14}" destId="{BB7BCF2B-A5DF-5E41-87A3-25BF7DB628ED}" srcOrd="6" destOrd="0" presId="urn:microsoft.com/office/officeart/2005/8/layout/process1"/>
    <dgm:cxn modelId="{177865A2-87A5-A94F-A7FA-2264A651A49B}" type="presParOf" srcId="{3B8507EC-BE58-2346-96AC-93F29507FE14}" destId="{F6A7F960-71BD-3042-9A9F-02EF7322276A}" srcOrd="7" destOrd="0" presId="urn:microsoft.com/office/officeart/2005/8/layout/process1"/>
    <dgm:cxn modelId="{7496F620-B8B2-8D4F-B8AA-DB9A719CC350}" type="presParOf" srcId="{F6A7F960-71BD-3042-9A9F-02EF7322276A}" destId="{14D20E4E-B3EC-9B4B-8110-1F5CA9C658DB}" srcOrd="0" destOrd="0" presId="urn:microsoft.com/office/officeart/2005/8/layout/process1"/>
    <dgm:cxn modelId="{A7F3E78B-CDC0-0B4B-B71F-519DB3C039A8}" type="presParOf" srcId="{3B8507EC-BE58-2346-96AC-93F29507FE14}" destId="{3114784D-64F7-3B45-B8EB-949F8F1F0B82}" srcOrd="8" destOrd="0" presId="urn:microsoft.com/office/officeart/2005/8/layout/process1"/>
    <dgm:cxn modelId="{5F1C1CC8-E68C-5947-B8A5-8BFE2927E3E3}" type="presParOf" srcId="{3B8507EC-BE58-2346-96AC-93F29507FE14}" destId="{B44C53E6-0B0A-7440-BF3A-F0C4F14EED72}" srcOrd="9" destOrd="0" presId="urn:microsoft.com/office/officeart/2005/8/layout/process1"/>
    <dgm:cxn modelId="{29B7E49B-72FC-2547-858E-F600D275E3D4}" type="presParOf" srcId="{B44C53E6-0B0A-7440-BF3A-F0C4F14EED72}" destId="{041F0000-220F-944C-84F3-8E52C1ADFB42}" srcOrd="0" destOrd="0" presId="urn:microsoft.com/office/officeart/2005/8/layout/process1"/>
    <dgm:cxn modelId="{4BD84CB3-81E3-FA4E-8258-570BAAB50A6D}" type="presParOf" srcId="{3B8507EC-BE58-2346-96AC-93F29507FE14}" destId="{470A03B1-9682-8A42-AD71-95A4194A7418}"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0CB12-A971-3948-A20F-A685D8EE700F}">
      <dsp:nvSpPr>
        <dsp:cNvPr id="0" name=""/>
        <dsp:cNvSpPr/>
      </dsp:nvSpPr>
      <dsp:spPr>
        <a:xfrm>
          <a:off x="0"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endParaRPr lang="en-US" sz="1100" kern="1200"/>
        </a:p>
      </dsp:txBody>
      <dsp:txXfrm>
        <a:off x="14011" y="14858"/>
        <a:ext cx="700915" cy="450343"/>
      </dsp:txXfrm>
    </dsp:sp>
    <dsp:sp modelId="{752EF339-936F-FA49-B941-A6566F400A50}">
      <dsp:nvSpPr>
        <dsp:cNvPr id="0" name=""/>
        <dsp:cNvSpPr/>
      </dsp:nvSpPr>
      <dsp:spPr>
        <a:xfrm>
          <a:off x="801830"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1830" y="185796"/>
        <a:ext cx="108174" cy="108466"/>
      </dsp:txXfrm>
    </dsp:sp>
    <dsp:sp modelId="{B1E3557A-917F-5F4A-A28E-C0A1D0D447BB}">
      <dsp:nvSpPr>
        <dsp:cNvPr id="0" name=""/>
        <dsp:cNvSpPr/>
      </dsp:nvSpPr>
      <dsp:spPr>
        <a:xfrm>
          <a:off x="1020512"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邻域矩阵</a:t>
          </a:r>
          <a:endParaRPr lang="en-US" sz="1100" kern="1200"/>
        </a:p>
      </dsp:txBody>
      <dsp:txXfrm>
        <a:off x="1034523" y="14858"/>
        <a:ext cx="700915" cy="450343"/>
      </dsp:txXfrm>
    </dsp:sp>
    <dsp:sp modelId="{0BB1C5E7-3CBA-DF47-944C-57A91F3570BE}">
      <dsp:nvSpPr>
        <dsp:cNvPr id="0" name=""/>
        <dsp:cNvSpPr/>
      </dsp:nvSpPr>
      <dsp:spPr>
        <a:xfrm>
          <a:off x="1822343"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822343" y="185796"/>
        <a:ext cx="108174" cy="108466"/>
      </dsp:txXfrm>
    </dsp:sp>
    <dsp:sp modelId="{110420C0-70F1-4C49-BCEB-85834366BBFE}">
      <dsp:nvSpPr>
        <dsp:cNvPr id="0" name=""/>
        <dsp:cNvSpPr/>
      </dsp:nvSpPr>
      <dsp:spPr>
        <a:xfrm>
          <a:off x="2041024"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2055035" y="14858"/>
        <a:ext cx="700915" cy="450343"/>
      </dsp:txXfrm>
    </dsp:sp>
    <dsp:sp modelId="{F4B0DC7F-F899-0F45-8E95-884C204C78AD}">
      <dsp:nvSpPr>
        <dsp:cNvPr id="0" name=""/>
        <dsp:cNvSpPr/>
      </dsp:nvSpPr>
      <dsp:spPr>
        <a:xfrm>
          <a:off x="2842855"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842855" y="185796"/>
        <a:ext cx="108174" cy="108466"/>
      </dsp:txXfrm>
    </dsp:sp>
    <dsp:sp modelId="{BB7BCF2B-A5DF-5E41-87A3-25BF7DB628ED}">
      <dsp:nvSpPr>
        <dsp:cNvPr id="0" name=""/>
        <dsp:cNvSpPr/>
      </dsp:nvSpPr>
      <dsp:spPr>
        <a:xfrm>
          <a:off x="3061536"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endParaRPr lang="zh-CN" altLang="en-US" sz="1100" kern="1200"/>
        </a:p>
        <a:p>
          <a:pPr lvl="0" algn="ctr" defTabSz="488950">
            <a:lnSpc>
              <a:spcPct val="90000"/>
            </a:lnSpc>
            <a:spcBef>
              <a:spcPct val="0"/>
            </a:spcBef>
            <a:spcAft>
              <a:spcPct val="35000"/>
            </a:spcAft>
          </a:pPr>
          <a:r>
            <a:rPr lang="zh-CN" altLang="en-US" sz="1100" kern="1200"/>
            <a:t>降维</a:t>
          </a:r>
          <a:endParaRPr lang="en-US" sz="1100" kern="1200"/>
        </a:p>
      </dsp:txBody>
      <dsp:txXfrm>
        <a:off x="3075547" y="14858"/>
        <a:ext cx="700915" cy="450343"/>
      </dsp:txXfrm>
    </dsp:sp>
    <dsp:sp modelId="{F6A7F960-71BD-3042-9A9F-02EF7322276A}">
      <dsp:nvSpPr>
        <dsp:cNvPr id="0" name=""/>
        <dsp:cNvSpPr/>
      </dsp:nvSpPr>
      <dsp:spPr>
        <a:xfrm>
          <a:off x="3863367"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863367" y="185796"/>
        <a:ext cx="108174" cy="108466"/>
      </dsp:txXfrm>
    </dsp:sp>
    <dsp:sp modelId="{3114784D-64F7-3B45-B8EB-949F8F1F0B82}">
      <dsp:nvSpPr>
        <dsp:cNvPr id="0" name=""/>
        <dsp:cNvSpPr/>
      </dsp:nvSpPr>
      <dsp:spPr>
        <a:xfrm>
          <a:off x="4082048"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偏度度量</a:t>
          </a:r>
          <a:endParaRPr lang="en-US" sz="1100" kern="1200"/>
        </a:p>
      </dsp:txBody>
      <dsp:txXfrm>
        <a:off x="4096059" y="14858"/>
        <a:ext cx="700915" cy="450343"/>
      </dsp:txXfrm>
    </dsp:sp>
    <dsp:sp modelId="{B44C53E6-0B0A-7440-BF3A-F0C4F14EED72}">
      <dsp:nvSpPr>
        <dsp:cNvPr id="0" name=""/>
        <dsp:cNvSpPr/>
      </dsp:nvSpPr>
      <dsp:spPr>
        <a:xfrm>
          <a:off x="4883879"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883879" y="185796"/>
        <a:ext cx="108174" cy="108466"/>
      </dsp:txXfrm>
    </dsp:sp>
    <dsp:sp modelId="{470A03B1-9682-8A42-AD71-95A4194A7418}">
      <dsp:nvSpPr>
        <dsp:cNvPr id="0" name=""/>
        <dsp:cNvSpPr/>
      </dsp:nvSpPr>
      <dsp:spPr>
        <a:xfrm>
          <a:off x="5102560"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5116571" y="14858"/>
        <a:ext cx="700915" cy="4503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1463</Words>
  <Characters>8341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37</cp:revision>
  <dcterms:created xsi:type="dcterms:W3CDTF">2017-02-22T07:15:00Z</dcterms:created>
  <dcterms:modified xsi:type="dcterms:W3CDTF">2017-02-22T08:58:00Z</dcterms:modified>
</cp:coreProperties>
</file>